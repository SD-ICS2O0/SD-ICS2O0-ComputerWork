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3AE" w:rsidRPr="00D11D63" w:rsidRDefault="004753AE" w:rsidP="004753AE">
      <w:pPr>
        <w:pStyle w:val="NoSpacing"/>
        <w:rPr>
          <w:ins w:id="0" w:author="Dhaliwal, Sukhman" w:date="2019-12-05T10:59:00Z"/>
          <w:b/>
          <w:u w:val="single"/>
        </w:rPr>
      </w:pPr>
      <w:ins w:id="1" w:author="Dhaliwal, Sukhman" w:date="2019-12-05T10:59:00Z">
        <w:r w:rsidRPr="00D11D63">
          <w:rPr>
            <w:b/>
            <w:u w:val="single"/>
          </w:rPr>
          <w:t>Objectives</w:t>
        </w:r>
      </w:ins>
    </w:p>
    <w:p w:rsidR="004753AE" w:rsidRPr="00D11D63" w:rsidRDefault="004753AE" w:rsidP="004753AE">
      <w:pPr>
        <w:pStyle w:val="NoSpacing"/>
        <w:rPr>
          <w:ins w:id="2" w:author="Dhaliwal, Sukhman" w:date="2019-12-05T10:59:00Z"/>
          <w:sz w:val="20"/>
        </w:rPr>
      </w:pPr>
    </w:p>
    <w:p w:rsidR="004753AE" w:rsidRPr="00D11D63" w:rsidRDefault="004753AE" w:rsidP="004753AE">
      <w:pPr>
        <w:pStyle w:val="NoSpacing"/>
        <w:numPr>
          <w:ilvl w:val="0"/>
          <w:numId w:val="4"/>
        </w:numPr>
        <w:ind w:left="360"/>
        <w:rPr>
          <w:ins w:id="3" w:author="Dhaliwal, Sukhman" w:date="2019-12-05T10:59:00Z"/>
          <w:sz w:val="20"/>
        </w:rPr>
      </w:pPr>
      <w:ins w:id="4" w:author="Dhaliwal, Sukhman" w:date="2019-12-05T10:59:00Z">
        <w:r w:rsidRPr="00D11D63">
          <w:rPr>
            <w:sz w:val="20"/>
          </w:rPr>
          <w:t>Research information about software for a specific operating system</w:t>
        </w:r>
        <w:r>
          <w:rPr>
            <w:sz w:val="20"/>
          </w:rPr>
          <w:t xml:space="preserve"> (OS)</w:t>
        </w:r>
        <w:r w:rsidRPr="00D11D63">
          <w:rPr>
            <w:sz w:val="20"/>
          </w:rPr>
          <w:t xml:space="preserve"> environment. You will be assigned one of the operating systems form the list </w:t>
        </w:r>
        <w:r>
          <w:rPr>
            <w:sz w:val="20"/>
          </w:rPr>
          <w:t>below</w:t>
        </w:r>
        <w:r w:rsidRPr="00D11D63">
          <w:rPr>
            <w:sz w:val="20"/>
          </w:rPr>
          <w:t>. You will also be provided with a list of topics to investigate.</w:t>
        </w:r>
      </w:ins>
    </w:p>
    <w:p w:rsidR="004753AE" w:rsidRPr="00D11D63" w:rsidRDefault="004753AE" w:rsidP="004753AE">
      <w:pPr>
        <w:pStyle w:val="NoSpacing"/>
        <w:tabs>
          <w:tab w:val="left" w:pos="2430"/>
        </w:tabs>
        <w:ind w:left="360"/>
        <w:rPr>
          <w:ins w:id="5" w:author="Dhaliwal, Sukhman" w:date="2019-12-05T10:59:00Z"/>
          <w:sz w:val="20"/>
        </w:rPr>
      </w:pPr>
      <w:ins w:id="6" w:author="Dhaliwal, Sukhman" w:date="2019-12-05T10:59:00Z">
        <w:r>
          <w:rPr>
            <w:sz w:val="20"/>
          </w:rPr>
          <w:tab/>
        </w:r>
      </w:ins>
    </w:p>
    <w:p w:rsidR="004753AE" w:rsidRPr="00D11D63" w:rsidRDefault="004753AE" w:rsidP="004753AE">
      <w:pPr>
        <w:pStyle w:val="NoSpacing"/>
        <w:numPr>
          <w:ilvl w:val="0"/>
          <w:numId w:val="4"/>
        </w:numPr>
        <w:ind w:left="360"/>
        <w:rPr>
          <w:ins w:id="7" w:author="Dhaliwal, Sukhman" w:date="2019-12-05T10:59:00Z"/>
          <w:sz w:val="20"/>
        </w:rPr>
      </w:pPr>
      <w:ins w:id="8" w:author="Dhaliwal, Sukhman" w:date="2019-12-05T10:59:00Z">
        <w:r w:rsidRPr="00D11D63">
          <w:rPr>
            <w:sz w:val="20"/>
          </w:rPr>
          <w:t>Organize your rough research information into a list of topics, sub-topics and facts. This process will involve identifying sub-topics, rearranging your rough research notes, and selecting (or highlighting) interesting facts.</w:t>
        </w:r>
      </w:ins>
    </w:p>
    <w:p w:rsidR="004753AE" w:rsidRPr="00D11D63" w:rsidRDefault="004753AE" w:rsidP="004753AE">
      <w:pPr>
        <w:pStyle w:val="NoSpacing"/>
        <w:ind w:left="360"/>
        <w:rPr>
          <w:ins w:id="9" w:author="Dhaliwal, Sukhman" w:date="2019-12-05T10:59:00Z"/>
          <w:sz w:val="20"/>
        </w:rPr>
      </w:pPr>
    </w:p>
    <w:p w:rsidR="004753AE" w:rsidRDefault="004753AE" w:rsidP="004753AE">
      <w:pPr>
        <w:pStyle w:val="NoSpacing"/>
        <w:numPr>
          <w:ilvl w:val="0"/>
          <w:numId w:val="4"/>
        </w:numPr>
        <w:ind w:left="360"/>
        <w:rPr>
          <w:ins w:id="10" w:author="Dhaliwal, Sukhman" w:date="2019-12-05T10:59:00Z"/>
          <w:sz w:val="20"/>
        </w:rPr>
      </w:pPr>
      <w:ins w:id="11" w:author="Dhaliwal, Sukhman" w:date="2019-12-05T10:59:00Z">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ins>
    </w:p>
    <w:p w:rsidR="004753AE" w:rsidRDefault="004753AE" w:rsidP="004753AE">
      <w:pPr>
        <w:pStyle w:val="ListParagraph"/>
        <w:rPr>
          <w:ins w:id="12" w:author="Dhaliwal, Sukhman" w:date="2019-12-05T10:59:00Z"/>
          <w:sz w:val="20"/>
        </w:rPr>
      </w:pPr>
    </w:p>
    <w:p w:rsidR="004753AE" w:rsidRPr="00AA0432" w:rsidRDefault="004753AE" w:rsidP="004753AE">
      <w:pPr>
        <w:pStyle w:val="NoSpacing"/>
        <w:numPr>
          <w:ilvl w:val="0"/>
          <w:numId w:val="4"/>
        </w:numPr>
        <w:ind w:left="360"/>
        <w:rPr>
          <w:ins w:id="13" w:author="Dhaliwal, Sukhman" w:date="2019-12-05T10:59:00Z"/>
          <w:sz w:val="20"/>
        </w:rPr>
      </w:pPr>
      <w:ins w:id="14" w:author="Dhaliwal, Sukhman" w:date="2019-12-05T10:59:00Z">
        <w:r>
          <w:rPr>
            <w:sz w:val="20"/>
          </w:rPr>
          <w:t>Your</w:t>
        </w:r>
        <w:r w:rsidRPr="00AA0432">
          <w:rPr>
            <w:sz w:val="20"/>
          </w:rPr>
          <w:t xml:space="preserve"> concept map can be </w:t>
        </w:r>
        <w:r>
          <w:rPr>
            <w:sz w:val="20"/>
          </w:rPr>
          <w:t xml:space="preserve">created using: Smart Ideas, Prezi, </w:t>
        </w:r>
        <w:r w:rsidRPr="00AA0432">
          <w:rPr>
            <w:sz w:val="20"/>
          </w:rPr>
          <w:t xml:space="preserve">PowerPoint or other </w:t>
        </w:r>
        <w:r>
          <w:rPr>
            <w:sz w:val="20"/>
          </w:rPr>
          <w:t xml:space="preserve">similar </w:t>
        </w:r>
        <w:r w:rsidRPr="00AA0432">
          <w:rPr>
            <w:sz w:val="20"/>
          </w:rPr>
          <w:t xml:space="preserve">applications. </w:t>
        </w:r>
      </w:ins>
    </w:p>
    <w:p w:rsidR="004753AE" w:rsidRDefault="004753AE" w:rsidP="004753AE">
      <w:pPr>
        <w:pStyle w:val="NoSpacing"/>
        <w:rPr>
          <w:ins w:id="15" w:author="Dhaliwal, Sukhman" w:date="2019-12-05T10:59:00Z"/>
          <w:sz w:val="20"/>
        </w:rPr>
      </w:pPr>
    </w:p>
    <w:p w:rsidR="004753AE" w:rsidRDefault="004753AE" w:rsidP="004753AE">
      <w:pPr>
        <w:pStyle w:val="NoSpacing"/>
        <w:rPr>
          <w:ins w:id="16" w:author="Dhaliwal, Sukhman" w:date="2019-12-05T10:59:00Z"/>
          <w:sz w:val="20"/>
        </w:rPr>
      </w:pPr>
      <w:ins w:id="17" w:author="Dhaliwal, Sukhman" w:date="2019-12-05T10:59:00Z">
        <w:r w:rsidRPr="00AA0432">
          <w:rPr>
            <w:b/>
            <w:noProof/>
            <w:u w:val="single"/>
          </w:rPr>
          <w:drawing>
            <wp:anchor distT="0" distB="0" distL="114300" distR="114300" simplePos="0" relativeHeight="251660288" behindDoc="0" locked="0" layoutInCell="1" allowOverlap="1" wp14:anchorId="56C46722" wp14:editId="47B55ED7">
              <wp:simplePos x="0" y="0"/>
              <wp:positionH relativeFrom="margin">
                <wp:align>left</wp:align>
              </wp:positionH>
              <wp:positionV relativeFrom="paragraph">
                <wp:posOffset>5715</wp:posOffset>
              </wp:positionV>
              <wp:extent cx="5561965" cy="4010025"/>
              <wp:effectExtent l="0" t="0" r="635" b="9525"/>
              <wp:wrapNone/>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ins>
    </w:p>
    <w:p w:rsidR="004753AE" w:rsidRDefault="004753AE" w:rsidP="004753AE">
      <w:pPr>
        <w:pStyle w:val="NoSpacing"/>
        <w:rPr>
          <w:ins w:id="18" w:author="Dhaliwal, Sukhman" w:date="2019-12-05T10:59:00Z"/>
          <w:sz w:val="20"/>
        </w:rPr>
      </w:pPr>
    </w:p>
    <w:p w:rsidR="004753AE" w:rsidRDefault="004753AE" w:rsidP="004753AE">
      <w:pPr>
        <w:pStyle w:val="NoSpacing"/>
        <w:rPr>
          <w:ins w:id="19" w:author="Dhaliwal, Sukhman" w:date="2019-12-05T10:59:00Z"/>
          <w:sz w:val="20"/>
        </w:rPr>
      </w:pPr>
    </w:p>
    <w:p w:rsidR="004753AE" w:rsidRPr="00D11D63" w:rsidRDefault="004753AE" w:rsidP="004753AE">
      <w:pPr>
        <w:pStyle w:val="NoSpacing"/>
        <w:rPr>
          <w:ins w:id="20" w:author="Dhaliwal, Sukhman" w:date="2019-12-05T10:59:00Z"/>
          <w:sz w:val="20"/>
        </w:rPr>
      </w:pPr>
    </w:p>
    <w:p w:rsidR="004753AE" w:rsidRDefault="004753AE" w:rsidP="004753AE">
      <w:pPr>
        <w:pStyle w:val="NoSpacing"/>
        <w:rPr>
          <w:ins w:id="21" w:author="Dhaliwal, Sukhman" w:date="2019-12-05T10:59:00Z"/>
          <w:sz w:val="20"/>
        </w:rPr>
      </w:pPr>
    </w:p>
    <w:p w:rsidR="004753AE" w:rsidRPr="00D11D63" w:rsidRDefault="004753AE" w:rsidP="004753AE">
      <w:pPr>
        <w:pStyle w:val="NoSpacing"/>
        <w:rPr>
          <w:ins w:id="22" w:author="Dhaliwal, Sukhman" w:date="2019-12-05T10:59:00Z"/>
          <w:sz w:val="20"/>
        </w:rPr>
      </w:pPr>
    </w:p>
    <w:p w:rsidR="004753AE" w:rsidRDefault="004753AE" w:rsidP="004753AE">
      <w:pPr>
        <w:rPr>
          <w:ins w:id="23" w:author="Dhaliwal, Sukhman" w:date="2019-12-05T10:59:00Z"/>
          <w:b/>
          <w:u w:val="single"/>
        </w:rPr>
      </w:pPr>
      <w:ins w:id="24" w:author="Dhaliwal, Sukhman" w:date="2019-12-05T10:59:00Z">
        <w:r w:rsidRPr="00AA0432">
          <w:rPr>
            <w:b/>
            <w:u w:val="single"/>
          </w:rPr>
          <w:t xml:space="preserve"> </w:t>
        </w:r>
      </w:ins>
    </w:p>
    <w:p w:rsidR="004753AE" w:rsidRDefault="004753AE" w:rsidP="004753AE">
      <w:pPr>
        <w:rPr>
          <w:ins w:id="25" w:author="Dhaliwal, Sukhman" w:date="2019-12-05T10:59:00Z"/>
          <w:b/>
          <w:u w:val="single"/>
        </w:rPr>
      </w:pPr>
      <w:ins w:id="26" w:author="Dhaliwal, Sukhman" w:date="2019-12-05T10:59:00Z">
        <w:r>
          <w:rPr>
            <w:b/>
            <w:u w:val="single"/>
          </w:rPr>
          <w:br w:type="page"/>
        </w:r>
      </w:ins>
    </w:p>
    <w:p w:rsidR="004753AE" w:rsidRPr="004E21F0" w:rsidRDefault="004753AE" w:rsidP="004753AE">
      <w:pPr>
        <w:pStyle w:val="NoSpacing"/>
        <w:rPr>
          <w:ins w:id="27" w:author="Dhaliwal, Sukhman" w:date="2019-12-05T10:59:00Z"/>
          <w:b/>
          <w:sz w:val="22"/>
          <w:u w:val="single"/>
        </w:rPr>
      </w:pPr>
      <w:ins w:id="28" w:author="Dhaliwal, Sukhman" w:date="2019-12-05T10:59:00Z">
        <w:r w:rsidRPr="004E21F0">
          <w:rPr>
            <w:b/>
            <w:sz w:val="22"/>
            <w:u w:val="single"/>
          </w:rPr>
          <w:lastRenderedPageBreak/>
          <w:t>Step 1 – Organized Research</w:t>
        </w:r>
      </w:ins>
    </w:p>
    <w:p w:rsidR="004753AE" w:rsidRPr="004E21F0" w:rsidRDefault="004753AE" w:rsidP="004753AE">
      <w:pPr>
        <w:pStyle w:val="NoSpacing"/>
        <w:rPr>
          <w:ins w:id="29" w:author="Dhaliwal, Sukhman" w:date="2019-12-05T10:59:00Z"/>
          <w:sz w:val="20"/>
        </w:rPr>
      </w:pPr>
    </w:p>
    <w:p w:rsidR="004753AE" w:rsidRPr="004E21F0" w:rsidRDefault="004753AE" w:rsidP="004753AE">
      <w:pPr>
        <w:pStyle w:val="NoSpacing"/>
        <w:rPr>
          <w:ins w:id="30" w:author="Dhaliwal, Sukhman" w:date="2019-12-05T10:59:00Z"/>
          <w:sz w:val="20"/>
        </w:rPr>
      </w:pPr>
      <w:ins w:id="31" w:author="Dhaliwal, Sukhman" w:date="2019-12-05T10:59:00Z">
        <w:r w:rsidRPr="004E21F0">
          <w:rPr>
            <w:sz w:val="20"/>
          </w:rPr>
          <w:t xml:space="preserve">Research information about your assigned operating system (OS) environment. </w:t>
        </w:r>
      </w:ins>
    </w:p>
    <w:p w:rsidR="004753AE" w:rsidRPr="004E21F0" w:rsidRDefault="004753AE" w:rsidP="004753AE">
      <w:pPr>
        <w:pStyle w:val="NoSpacing"/>
        <w:numPr>
          <w:ilvl w:val="0"/>
          <w:numId w:val="6"/>
        </w:numPr>
        <w:rPr>
          <w:ins w:id="32" w:author="Dhaliwal, Sukhman" w:date="2019-12-05T10:59:00Z"/>
          <w:sz w:val="20"/>
        </w:rPr>
      </w:pPr>
      <w:ins w:id="33" w:author="Dhaliwal, Sukhman" w:date="2019-12-05T10:59:00Z">
        <w:r w:rsidRPr="004E21F0">
          <w:rPr>
            <w:sz w:val="20"/>
          </w:rPr>
          <w:t>Guide your research according to the suggested topic list below</w:t>
        </w:r>
      </w:ins>
    </w:p>
    <w:p w:rsidR="004753AE" w:rsidRPr="004E21F0" w:rsidRDefault="004753AE" w:rsidP="004753AE">
      <w:pPr>
        <w:pStyle w:val="NoSpacing"/>
        <w:numPr>
          <w:ilvl w:val="0"/>
          <w:numId w:val="6"/>
        </w:numPr>
        <w:rPr>
          <w:ins w:id="34" w:author="Dhaliwal, Sukhman" w:date="2019-12-05T10:59:00Z"/>
          <w:sz w:val="20"/>
        </w:rPr>
      </w:pPr>
      <w:ins w:id="35" w:author="Dhaliwal, Sukhman" w:date="2019-12-05T10:59:00Z">
        <w:r w:rsidRPr="004E21F0">
          <w:rPr>
            <w:sz w:val="20"/>
          </w:rPr>
          <w:t>Feel free to copy-and-paste as long as you keep track of your bibliographic references.</w:t>
        </w:r>
      </w:ins>
    </w:p>
    <w:p w:rsidR="004753AE" w:rsidRPr="004E21F0" w:rsidRDefault="004753AE" w:rsidP="004753AE">
      <w:pPr>
        <w:pStyle w:val="NoSpacing"/>
        <w:numPr>
          <w:ilvl w:val="0"/>
          <w:numId w:val="6"/>
        </w:numPr>
        <w:rPr>
          <w:ins w:id="36" w:author="Dhaliwal, Sukhman" w:date="2019-12-05T10:59:00Z"/>
          <w:sz w:val="20"/>
        </w:rPr>
      </w:pPr>
      <w:ins w:id="37" w:author="Dhaliwal, Sukhman" w:date="2019-12-05T10:59:00Z">
        <w:r w:rsidRPr="004E21F0">
          <w:rPr>
            <w:sz w:val="20"/>
          </w:rPr>
          <w:t>Do not be too picky or concerned about formatting as you will organize this information later in step 2</w:t>
        </w:r>
      </w:ins>
    </w:p>
    <w:p w:rsidR="004753AE" w:rsidRPr="004E21F0" w:rsidRDefault="004753AE" w:rsidP="004753AE">
      <w:pPr>
        <w:pStyle w:val="NoSpacing"/>
        <w:numPr>
          <w:ilvl w:val="0"/>
          <w:numId w:val="6"/>
        </w:numPr>
        <w:rPr>
          <w:ins w:id="38" w:author="Dhaliwal, Sukhman" w:date="2019-12-05T10:59:00Z"/>
          <w:sz w:val="20"/>
        </w:rPr>
      </w:pPr>
      <w:ins w:id="39" w:author="Dhaliwal, Sukhman" w:date="2019-12-05T10:59:00Z">
        <w:r w:rsidRPr="004E21F0">
          <w:rPr>
            <w:sz w:val="20"/>
          </w:rPr>
          <w:t>Select things that look interesting and don’t forget to include graphics images as well</w:t>
        </w:r>
      </w:ins>
    </w:p>
    <w:p w:rsidR="004753AE" w:rsidRPr="004E21F0" w:rsidRDefault="004753AE" w:rsidP="004753AE">
      <w:pPr>
        <w:pStyle w:val="NoSpacing"/>
        <w:numPr>
          <w:ilvl w:val="0"/>
          <w:numId w:val="6"/>
        </w:numPr>
        <w:rPr>
          <w:ins w:id="40" w:author="Dhaliwal, Sukhman" w:date="2019-12-05T10:59:00Z"/>
          <w:sz w:val="20"/>
        </w:rPr>
      </w:pPr>
      <w:ins w:id="41" w:author="Dhaliwal, Sukhman" w:date="2019-12-05T10:59:00Z">
        <w:r w:rsidRPr="004E21F0">
          <w:rPr>
            <w:sz w:val="20"/>
          </w:rPr>
          <w:t>Upload your rough research notes to your repository when you are done.</w:t>
        </w:r>
      </w:ins>
    </w:p>
    <w:p w:rsidR="004753AE" w:rsidRPr="004E21F0" w:rsidRDefault="004753AE" w:rsidP="004753AE">
      <w:pPr>
        <w:pStyle w:val="NoSpacing"/>
        <w:rPr>
          <w:ins w:id="42" w:author="Dhaliwal, Sukhman" w:date="2019-12-05T10:59:00Z"/>
          <w:sz w:val="20"/>
        </w:rPr>
      </w:pPr>
    </w:p>
    <w:p w:rsidR="004753AE" w:rsidRPr="004E21F0" w:rsidRDefault="004753AE" w:rsidP="004753AE">
      <w:pPr>
        <w:pStyle w:val="NoSpacing"/>
        <w:rPr>
          <w:ins w:id="43" w:author="Dhaliwal, Sukhman" w:date="2019-12-05T10:59:00Z"/>
          <w:sz w:val="20"/>
        </w:rPr>
      </w:pPr>
    </w:p>
    <w:p w:rsidR="004753AE" w:rsidRPr="004E21F0" w:rsidRDefault="004753AE" w:rsidP="004753AE">
      <w:pPr>
        <w:pStyle w:val="NoSpacing"/>
        <w:rPr>
          <w:ins w:id="44" w:author="Dhaliwal, Sukhman" w:date="2019-12-05T10:59:00Z"/>
          <w:sz w:val="22"/>
          <w:u w:val="single"/>
        </w:rPr>
      </w:pPr>
      <w:ins w:id="45" w:author="Dhaliwal, Sukhman" w:date="2019-12-05T10:59:00Z">
        <w:r w:rsidRPr="004E21F0">
          <w:rPr>
            <w:sz w:val="22"/>
            <w:u w:val="single"/>
          </w:rPr>
          <w:t>Topic A – Application Software</w:t>
        </w:r>
      </w:ins>
    </w:p>
    <w:p w:rsidR="004753AE" w:rsidRPr="004E21F0" w:rsidRDefault="004753AE" w:rsidP="004753AE">
      <w:pPr>
        <w:pStyle w:val="NoSpacing"/>
        <w:rPr>
          <w:ins w:id="46" w:author="Dhaliwal, Sukhman" w:date="2019-12-05T10:59:00Z"/>
          <w:sz w:val="20"/>
          <w:szCs w:val="22"/>
        </w:rPr>
      </w:pPr>
    </w:p>
    <w:p w:rsidR="004753AE" w:rsidRPr="004E21F0" w:rsidRDefault="004753AE" w:rsidP="004753AE">
      <w:pPr>
        <w:pStyle w:val="NoSpacing"/>
        <w:rPr>
          <w:ins w:id="47" w:author="Dhaliwal, Sukhman" w:date="2019-12-05T10:59:00Z"/>
          <w:sz w:val="20"/>
          <w:szCs w:val="22"/>
        </w:rPr>
      </w:pPr>
      <w:ins w:id="48" w:author="Dhaliwal, Sukhman" w:date="2019-12-05T10:59:00Z">
        <w:r w:rsidRPr="004E21F0">
          <w:rPr>
            <w:sz w:val="20"/>
            <w:szCs w:val="22"/>
          </w:rPr>
          <w:t>Provide a summary of most important user application software targeted by this operating system and how it is similar to and deferent from standard PC software. Suggested sub-topics include:</w:t>
        </w:r>
      </w:ins>
    </w:p>
    <w:p w:rsidR="004753AE" w:rsidRPr="004E21F0" w:rsidRDefault="004753AE" w:rsidP="004753AE">
      <w:pPr>
        <w:pStyle w:val="NoSpacing"/>
        <w:numPr>
          <w:ilvl w:val="0"/>
          <w:numId w:val="9"/>
        </w:numPr>
        <w:rPr>
          <w:ins w:id="49" w:author="Dhaliwal, Sukhman" w:date="2019-12-05T10:59:00Z"/>
          <w:sz w:val="20"/>
          <w:szCs w:val="22"/>
        </w:rPr>
      </w:pPr>
      <w:ins w:id="50" w:author="Dhaliwal, Sukhman" w:date="2019-12-05T10:59:00Z">
        <w:r w:rsidRPr="004E21F0">
          <w:rPr>
            <w:sz w:val="20"/>
            <w:szCs w:val="22"/>
          </w:rPr>
          <w:t>User (client) or network (server) applications</w:t>
        </w:r>
      </w:ins>
    </w:p>
    <w:p w:rsidR="004753AE" w:rsidRPr="004E21F0" w:rsidRDefault="004753AE" w:rsidP="004753AE">
      <w:pPr>
        <w:pStyle w:val="NoSpacing"/>
        <w:numPr>
          <w:ilvl w:val="0"/>
          <w:numId w:val="9"/>
        </w:numPr>
        <w:rPr>
          <w:ins w:id="51" w:author="Dhaliwal, Sukhman" w:date="2019-12-05T10:59:00Z"/>
          <w:sz w:val="20"/>
          <w:szCs w:val="22"/>
        </w:rPr>
      </w:pPr>
      <w:ins w:id="52" w:author="Dhaliwal, Sukhman" w:date="2019-12-05T10:59:00Z">
        <w:r w:rsidRPr="004E21F0">
          <w:rPr>
            <w:sz w:val="20"/>
            <w:szCs w:val="22"/>
          </w:rPr>
          <w:t>Batch (run without user input) or interactive (user focused) processing</w:t>
        </w:r>
      </w:ins>
    </w:p>
    <w:p w:rsidR="004753AE" w:rsidRPr="004E21F0" w:rsidRDefault="004753AE" w:rsidP="004753AE">
      <w:pPr>
        <w:pStyle w:val="NoSpacing"/>
        <w:numPr>
          <w:ilvl w:val="0"/>
          <w:numId w:val="9"/>
        </w:numPr>
        <w:rPr>
          <w:ins w:id="53" w:author="Dhaliwal, Sukhman" w:date="2019-12-05T10:59:00Z"/>
          <w:sz w:val="20"/>
          <w:szCs w:val="22"/>
        </w:rPr>
      </w:pPr>
      <w:ins w:id="54" w:author="Dhaliwal, Sukhman" w:date="2019-12-05T10:59:00Z">
        <w:r w:rsidRPr="004E21F0">
          <w:rPr>
            <w:sz w:val="20"/>
            <w:szCs w:val="22"/>
          </w:rPr>
          <w:t>Off-the-shelf (purchased) or custom developed applications</w:t>
        </w:r>
      </w:ins>
    </w:p>
    <w:p w:rsidR="004753AE" w:rsidRPr="004E21F0" w:rsidRDefault="004753AE" w:rsidP="004753AE">
      <w:pPr>
        <w:pStyle w:val="NoSpacing"/>
        <w:numPr>
          <w:ilvl w:val="0"/>
          <w:numId w:val="9"/>
        </w:numPr>
        <w:rPr>
          <w:ins w:id="55" w:author="Dhaliwal, Sukhman" w:date="2019-12-05T10:59:00Z"/>
          <w:sz w:val="20"/>
          <w:szCs w:val="22"/>
        </w:rPr>
      </w:pPr>
      <w:ins w:id="56" w:author="Dhaliwal, Sukhman" w:date="2019-12-05T10:59:00Z">
        <w:r w:rsidRPr="004E21F0">
          <w:rPr>
            <w:sz w:val="20"/>
            <w:szCs w:val="22"/>
          </w:rPr>
          <w:t>Programming environment and languages supported</w:t>
        </w:r>
      </w:ins>
    </w:p>
    <w:p w:rsidR="004753AE" w:rsidRDefault="004753AE" w:rsidP="004753AE">
      <w:pPr>
        <w:pStyle w:val="NoSpacing"/>
        <w:rPr>
          <w:ins w:id="57" w:author="Dhaliwal, Sukhman" w:date="2019-12-05T10:59:00Z"/>
          <w:sz w:val="20"/>
          <w:szCs w:val="22"/>
        </w:rPr>
      </w:pPr>
    </w:p>
    <w:p w:rsidR="004753AE" w:rsidRPr="00BC53F5" w:rsidRDefault="004753AE" w:rsidP="004753AE">
      <w:pPr>
        <w:rPr>
          <w:ins w:id="58" w:author="Dhaliwal, Sukhman" w:date="2019-12-05T10:59:00Z"/>
          <w:sz w:val="20"/>
          <w:szCs w:val="22"/>
        </w:rPr>
      </w:pPr>
      <w:ins w:id="59" w:author="Dhaliwal, Sukhman" w:date="2019-12-05T10:59:00Z">
        <w:r w:rsidRPr="00DE31CE">
          <w:rPr>
            <w:sz w:val="20"/>
            <w:szCs w:val="22"/>
          </w:rPr>
          <w:t>QNX is a mobile operating system that was originally developed for embedded systems. The operating system’s developer, QNX Software Systems, was acquired by Research in Motion (RIM) and the OS adapted for use in the BlackBerry Playbook tablet. The version of QNX used in the Playbook is known as the QNX Neutrino real-time operating system (RTOS).</w:t>
        </w:r>
        <w:r>
          <w:rPr>
            <w:sz w:val="20"/>
            <w:szCs w:val="22"/>
          </w:rPr>
          <w:t xml:space="preserve"> </w:t>
        </w:r>
        <w:r w:rsidRPr="00DE31CE">
          <w:rPr>
            <w:sz w:val="20"/>
            <w:szCs w:val="22"/>
          </w:rPr>
          <w:t>The Unix-like QNX OS is microkernel-based, which means that it is a small program and elements of the operating system run as tasks that the developer can turn off if they aren’t required in a particular system. This contrasts with the traditional monolithic OS architecture, in which the operating system runs as a single program.</w:t>
        </w:r>
        <w:r>
          <w:rPr>
            <w:sz w:val="20"/>
            <w:szCs w:val="22"/>
          </w:rPr>
          <w:t xml:space="preserve"> </w:t>
        </w:r>
        <w:r w:rsidRPr="00DE31CE">
          <w:rPr>
            <w:sz w:val="20"/>
            <w:szCs w:val="22"/>
          </w:rPr>
          <w:t>QNX competes in the tablet market with Apple’s iOS and Google’s Android operating systems. The operating system is also expected to replace the BlackBerry OS used in the company’s smartphones.</w:t>
        </w:r>
        <w:r w:rsidRPr="00BC53F5">
          <w:t xml:space="preserve"> </w:t>
        </w:r>
        <w:r w:rsidRPr="00BC53F5">
          <w:rPr>
            <w:sz w:val="20"/>
            <w:szCs w:val="22"/>
          </w:rPr>
          <w:t xml:space="preserve">The QNX® SDK for Apps and Media leverages open technologies for application development (HTML5, </w:t>
        </w:r>
        <w:proofErr w:type="spellStart"/>
        <w:r w:rsidRPr="00BC53F5">
          <w:rPr>
            <w:sz w:val="20"/>
            <w:szCs w:val="22"/>
          </w:rPr>
          <w:t>Qt</w:t>
        </w:r>
        <w:proofErr w:type="spellEnd"/>
        <w:r w:rsidRPr="00BC53F5">
          <w:rPr>
            <w:sz w:val="20"/>
            <w:szCs w:val="22"/>
          </w:rPr>
          <w:t>, OpenGL ES) and allows device manufacturers to build compelling mobile-like interfaces with full multimedia capabilities, powered by secure, reliable, and field-proven QNX technologies.</w:t>
        </w:r>
      </w:ins>
    </w:p>
    <w:p w:rsidR="004753AE" w:rsidRPr="00DE31CE" w:rsidRDefault="004753AE" w:rsidP="004753AE">
      <w:pPr>
        <w:rPr>
          <w:ins w:id="60" w:author="Dhaliwal, Sukhman" w:date="2019-12-05T10:59:00Z"/>
          <w:sz w:val="20"/>
          <w:szCs w:val="22"/>
        </w:rPr>
      </w:pPr>
    </w:p>
    <w:p w:rsidR="004753AE" w:rsidRPr="00DE31CE" w:rsidRDefault="004753AE" w:rsidP="004753AE">
      <w:pPr>
        <w:rPr>
          <w:ins w:id="61" w:author="Dhaliwal, Sukhman" w:date="2019-12-05T10:59:00Z"/>
          <w:sz w:val="20"/>
          <w:szCs w:val="22"/>
        </w:rPr>
      </w:pPr>
    </w:p>
    <w:p w:rsidR="004753AE" w:rsidRPr="004E21F0" w:rsidRDefault="004753AE" w:rsidP="004753AE">
      <w:pPr>
        <w:pStyle w:val="NoSpacing"/>
        <w:rPr>
          <w:ins w:id="62" w:author="Dhaliwal, Sukhman" w:date="2019-12-05T10:59:00Z"/>
          <w:sz w:val="20"/>
          <w:szCs w:val="22"/>
        </w:rPr>
      </w:pPr>
    </w:p>
    <w:p w:rsidR="004753AE" w:rsidRPr="004E21F0" w:rsidRDefault="004753AE" w:rsidP="004753AE">
      <w:pPr>
        <w:pStyle w:val="NoSpacing"/>
        <w:rPr>
          <w:ins w:id="63" w:author="Dhaliwal, Sukhman" w:date="2019-12-05T10:59:00Z"/>
          <w:sz w:val="20"/>
          <w:szCs w:val="22"/>
        </w:rPr>
      </w:pPr>
    </w:p>
    <w:p w:rsidR="004753AE" w:rsidRPr="004E21F0" w:rsidRDefault="004753AE" w:rsidP="004753AE">
      <w:pPr>
        <w:pStyle w:val="NoSpacing"/>
        <w:rPr>
          <w:ins w:id="64" w:author="Dhaliwal, Sukhman" w:date="2019-12-05T10:59:00Z"/>
          <w:sz w:val="22"/>
          <w:u w:val="single"/>
        </w:rPr>
      </w:pPr>
      <w:ins w:id="65" w:author="Dhaliwal, Sukhman" w:date="2019-12-05T10:59:00Z">
        <w:r w:rsidRPr="004E21F0">
          <w:rPr>
            <w:sz w:val="22"/>
            <w:u w:val="single"/>
          </w:rPr>
          <w:t>Topic B – Hardware</w:t>
        </w:r>
      </w:ins>
    </w:p>
    <w:p w:rsidR="004753AE" w:rsidRPr="004E21F0" w:rsidRDefault="004753AE" w:rsidP="004753AE">
      <w:pPr>
        <w:pStyle w:val="NoSpacing"/>
        <w:rPr>
          <w:ins w:id="66" w:author="Dhaliwal, Sukhman" w:date="2019-12-05T10:59:00Z"/>
          <w:sz w:val="20"/>
        </w:rPr>
      </w:pPr>
    </w:p>
    <w:p w:rsidR="004753AE" w:rsidRPr="004E21F0" w:rsidRDefault="004753AE" w:rsidP="004753AE">
      <w:pPr>
        <w:pStyle w:val="NoSpacing"/>
        <w:rPr>
          <w:ins w:id="67" w:author="Dhaliwal, Sukhman" w:date="2019-12-05T10:59:00Z"/>
          <w:sz w:val="20"/>
        </w:rPr>
      </w:pPr>
      <w:ins w:id="68" w:author="Dhaliwal, Sukhman" w:date="2019-12-05T10:59:00Z">
        <w:r w:rsidRPr="004E21F0">
          <w:rPr>
            <w:sz w:val="20"/>
          </w:rPr>
          <w:t>Provide a summary of the hardware targeted by this operating system and how it is similar to and deferent from standard PC hardware. Suggested sub-topics include:</w:t>
        </w:r>
      </w:ins>
    </w:p>
    <w:p w:rsidR="004753AE" w:rsidRPr="004E21F0" w:rsidRDefault="004753AE" w:rsidP="004753AE">
      <w:pPr>
        <w:pStyle w:val="NoSpacing"/>
        <w:numPr>
          <w:ilvl w:val="0"/>
          <w:numId w:val="9"/>
        </w:numPr>
        <w:rPr>
          <w:ins w:id="69" w:author="Dhaliwal, Sukhman" w:date="2019-12-05T10:59:00Z"/>
          <w:sz w:val="20"/>
        </w:rPr>
      </w:pPr>
      <w:ins w:id="70" w:author="Dhaliwal, Sukhman" w:date="2019-12-05T10:59:00Z">
        <w:r w:rsidRPr="004E21F0">
          <w:rPr>
            <w:sz w:val="20"/>
          </w:rPr>
          <w:t>Speed of processors / memory</w:t>
        </w:r>
      </w:ins>
    </w:p>
    <w:p w:rsidR="004753AE" w:rsidRPr="004E21F0" w:rsidRDefault="004753AE" w:rsidP="004753AE">
      <w:pPr>
        <w:pStyle w:val="NoSpacing"/>
        <w:numPr>
          <w:ilvl w:val="0"/>
          <w:numId w:val="9"/>
        </w:numPr>
        <w:rPr>
          <w:ins w:id="71" w:author="Dhaliwal, Sukhman" w:date="2019-12-05T10:59:00Z"/>
          <w:sz w:val="20"/>
        </w:rPr>
      </w:pPr>
      <w:ins w:id="72" w:author="Dhaliwal, Sukhman" w:date="2019-12-05T10:59:00Z">
        <w:r w:rsidRPr="004E21F0">
          <w:rPr>
            <w:sz w:val="20"/>
          </w:rPr>
          <w:t xml:space="preserve">Capacity of memory / attached disks </w:t>
        </w:r>
      </w:ins>
    </w:p>
    <w:p w:rsidR="004753AE" w:rsidRPr="004E21F0" w:rsidRDefault="004753AE" w:rsidP="004753AE">
      <w:pPr>
        <w:pStyle w:val="NoSpacing"/>
        <w:numPr>
          <w:ilvl w:val="0"/>
          <w:numId w:val="9"/>
        </w:numPr>
        <w:rPr>
          <w:ins w:id="73" w:author="Dhaliwal, Sukhman" w:date="2019-12-05T10:59:00Z"/>
          <w:sz w:val="20"/>
        </w:rPr>
      </w:pPr>
      <w:ins w:id="74" w:author="Dhaliwal, Sukhman" w:date="2019-12-05T10:59:00Z">
        <w:r w:rsidRPr="004E21F0">
          <w:rPr>
            <w:sz w:val="20"/>
          </w:rPr>
          <w:t>Is it designed for home / office / corporate data center / industrial use</w:t>
        </w:r>
      </w:ins>
    </w:p>
    <w:p w:rsidR="004753AE" w:rsidRPr="004E21F0" w:rsidRDefault="004753AE" w:rsidP="004753AE">
      <w:pPr>
        <w:pStyle w:val="NoSpacing"/>
        <w:numPr>
          <w:ilvl w:val="0"/>
          <w:numId w:val="9"/>
        </w:numPr>
        <w:rPr>
          <w:ins w:id="75" w:author="Dhaliwal, Sukhman" w:date="2019-12-05T10:59:00Z"/>
          <w:sz w:val="20"/>
        </w:rPr>
      </w:pPr>
      <w:ins w:id="76" w:author="Dhaliwal, Sukhman" w:date="2019-12-05T10:59:00Z">
        <w:r w:rsidRPr="004E21F0">
          <w:rPr>
            <w:sz w:val="20"/>
          </w:rPr>
          <w:t xml:space="preserve">Is it designed for client / server / network </w:t>
        </w:r>
        <w:proofErr w:type="gramStart"/>
        <w:r w:rsidRPr="004E21F0">
          <w:rPr>
            <w:sz w:val="20"/>
          </w:rPr>
          <w:t>use</w:t>
        </w:r>
        <w:proofErr w:type="gramEnd"/>
      </w:ins>
    </w:p>
    <w:p w:rsidR="004753AE" w:rsidRPr="00DE31CE" w:rsidRDefault="004753AE" w:rsidP="004753AE">
      <w:pPr>
        <w:rPr>
          <w:ins w:id="77" w:author="Dhaliwal, Sukhman" w:date="2019-12-05T10:59:00Z"/>
          <w:sz w:val="20"/>
        </w:rPr>
      </w:pPr>
      <w:ins w:id="78" w:author="Dhaliwal, Sukhman" w:date="2019-12-05T10:59:00Z">
        <w:r w:rsidRPr="00DE31CE">
          <w:rPr>
            <w:sz w:val="20"/>
          </w:rPr>
          <w:t>BlackBerry® QNX, with support from hardware and silicon partners, offers a broad and highly optimized level of hardware support for its software, including QNX® Software Development Platform 7.0 (QNX® SDP 7.0). QNX SDP 7.0 provides a 32-bit and 64-bit OS that builds on the proven reliability of BlackBerry QNX technology, and raises the bar for security and performance in mission critical applications.</w:t>
        </w:r>
        <w:r>
          <w:rPr>
            <w:sz w:val="20"/>
          </w:rPr>
          <w:t xml:space="preserve"> </w:t>
        </w:r>
        <w:r w:rsidRPr="00BC53F5">
          <w:rPr>
            <w:sz w:val="20"/>
          </w:rPr>
          <w:t>The QNX SDP 7.0 BSPs support a wide array of boards based on ARMv7, ARMv8, and x86 architectures. Source code is available for all QNX BSPs to allow modifi</w:t>
        </w:r>
        <w:r>
          <w:rPr>
            <w:sz w:val="20"/>
          </w:rPr>
          <w:t>cations for your custom boards.</w:t>
        </w:r>
      </w:ins>
    </w:p>
    <w:p w:rsidR="004753AE" w:rsidRPr="004E21F0" w:rsidRDefault="004753AE" w:rsidP="004753AE">
      <w:pPr>
        <w:pStyle w:val="NoSpacing"/>
        <w:rPr>
          <w:ins w:id="79" w:author="Dhaliwal, Sukhman" w:date="2019-12-05T10:59:00Z"/>
          <w:sz w:val="20"/>
        </w:rPr>
      </w:pPr>
    </w:p>
    <w:p w:rsidR="004753AE" w:rsidRPr="004E21F0" w:rsidRDefault="004753AE" w:rsidP="004753AE">
      <w:pPr>
        <w:pStyle w:val="NoSpacing"/>
        <w:rPr>
          <w:ins w:id="80" w:author="Dhaliwal, Sukhman" w:date="2019-12-05T10:59:00Z"/>
          <w:sz w:val="20"/>
        </w:rPr>
      </w:pPr>
    </w:p>
    <w:p w:rsidR="004753AE" w:rsidRPr="004E21F0" w:rsidRDefault="004753AE" w:rsidP="004753AE">
      <w:pPr>
        <w:pStyle w:val="NoSpacing"/>
        <w:rPr>
          <w:ins w:id="81" w:author="Dhaliwal, Sukhman" w:date="2019-12-05T10:59:00Z"/>
          <w:sz w:val="22"/>
          <w:u w:val="single"/>
        </w:rPr>
      </w:pPr>
      <w:ins w:id="82" w:author="Dhaliwal, Sukhman" w:date="2019-12-05T10:59:00Z">
        <w:r w:rsidRPr="004E21F0">
          <w:rPr>
            <w:sz w:val="22"/>
            <w:u w:val="single"/>
          </w:rPr>
          <w:t xml:space="preserve">Topic C – User Interface </w:t>
        </w:r>
      </w:ins>
    </w:p>
    <w:p w:rsidR="004753AE" w:rsidRPr="004E21F0" w:rsidRDefault="004753AE" w:rsidP="004753AE">
      <w:pPr>
        <w:pStyle w:val="NoSpacing"/>
        <w:rPr>
          <w:ins w:id="83" w:author="Dhaliwal, Sukhman" w:date="2019-12-05T10:59:00Z"/>
          <w:sz w:val="22"/>
        </w:rPr>
      </w:pPr>
    </w:p>
    <w:p w:rsidR="004753AE" w:rsidRPr="004E21F0" w:rsidRDefault="004753AE" w:rsidP="004753AE">
      <w:pPr>
        <w:pStyle w:val="NoSpacing"/>
        <w:rPr>
          <w:ins w:id="84" w:author="Dhaliwal, Sukhman" w:date="2019-12-05T10:59:00Z"/>
          <w:sz w:val="20"/>
        </w:rPr>
      </w:pPr>
      <w:ins w:id="85" w:author="Dhaliwal, Sukhman" w:date="2019-12-05T10:59:00Z">
        <w:r w:rsidRPr="004E21F0">
          <w:rPr>
            <w:sz w:val="20"/>
          </w:rPr>
          <w:lastRenderedPageBreak/>
          <w:t>Provide a summary of the user interface and input devices targeted by this operating system and how it is similar to and deferent from a standard PC. Suggested sub-topics include:</w:t>
        </w:r>
      </w:ins>
    </w:p>
    <w:p w:rsidR="004753AE" w:rsidRPr="004E21F0" w:rsidRDefault="004753AE" w:rsidP="004753AE">
      <w:pPr>
        <w:pStyle w:val="NoSpacing"/>
        <w:numPr>
          <w:ilvl w:val="0"/>
          <w:numId w:val="9"/>
        </w:numPr>
        <w:rPr>
          <w:ins w:id="86" w:author="Dhaliwal, Sukhman" w:date="2019-12-05T10:59:00Z"/>
          <w:sz w:val="20"/>
        </w:rPr>
      </w:pPr>
      <w:ins w:id="87" w:author="Dhaliwal, Sukhman" w:date="2019-12-05T10:59:00Z">
        <w:r w:rsidRPr="004E21F0">
          <w:rPr>
            <w:sz w:val="20"/>
          </w:rPr>
          <w:t xml:space="preserve">Does it support a windowed environment, command line, or network </w:t>
        </w:r>
        <w:proofErr w:type="gramStart"/>
        <w:r w:rsidRPr="004E21F0">
          <w:rPr>
            <w:sz w:val="20"/>
          </w:rPr>
          <w:t>users</w:t>
        </w:r>
        <w:proofErr w:type="gramEnd"/>
      </w:ins>
    </w:p>
    <w:p w:rsidR="004753AE" w:rsidRDefault="004753AE" w:rsidP="004753AE">
      <w:pPr>
        <w:pStyle w:val="NoSpacing"/>
        <w:numPr>
          <w:ilvl w:val="0"/>
          <w:numId w:val="9"/>
        </w:numPr>
        <w:rPr>
          <w:ins w:id="88" w:author="Dhaliwal, Sukhman" w:date="2019-12-05T10:59:00Z"/>
          <w:sz w:val="20"/>
        </w:rPr>
      </w:pPr>
      <w:ins w:id="89" w:author="Dhaliwal, Sukhman" w:date="2019-12-05T10:59:00Z">
        <w:r w:rsidRPr="004E21F0">
          <w:rPr>
            <w:sz w:val="20"/>
          </w:rPr>
          <w:t>Does it support multiple users at a time or single users</w:t>
        </w:r>
      </w:ins>
    </w:p>
    <w:p w:rsidR="004753AE" w:rsidRDefault="004753AE" w:rsidP="004753AE">
      <w:pPr>
        <w:pStyle w:val="NoSpacing"/>
        <w:numPr>
          <w:ilvl w:val="0"/>
          <w:numId w:val="9"/>
        </w:numPr>
        <w:rPr>
          <w:ins w:id="90" w:author="Dhaliwal, Sukhman" w:date="2019-12-05T10:59:00Z"/>
          <w:sz w:val="20"/>
        </w:rPr>
      </w:pPr>
      <w:ins w:id="91" w:author="Dhaliwal, Sukhman" w:date="2019-12-05T10:59:00Z">
        <w:r>
          <w:rPr>
            <w:sz w:val="20"/>
          </w:rPr>
          <w:t>Does it support multiple applications or a single application at a time</w:t>
        </w:r>
      </w:ins>
    </w:p>
    <w:p w:rsidR="004753AE" w:rsidRDefault="004753AE" w:rsidP="004753AE">
      <w:pPr>
        <w:pStyle w:val="NoSpacing"/>
        <w:numPr>
          <w:ilvl w:val="0"/>
          <w:numId w:val="9"/>
        </w:numPr>
        <w:rPr>
          <w:ins w:id="92" w:author="Dhaliwal, Sukhman" w:date="2019-12-05T10:59:00Z"/>
          <w:sz w:val="20"/>
        </w:rPr>
      </w:pPr>
      <w:ins w:id="93" w:author="Dhaliwal, Sukhman" w:date="2019-12-05T10:59:00Z">
        <w:r>
          <w:rPr>
            <w:sz w:val="20"/>
          </w:rPr>
          <w:t>Does it get rebooted (powered on / off) or is it always on</w:t>
        </w:r>
      </w:ins>
    </w:p>
    <w:p w:rsidR="004753AE" w:rsidRDefault="004753AE" w:rsidP="004753AE">
      <w:pPr>
        <w:pStyle w:val="NoSpacing"/>
        <w:ind w:left="720"/>
        <w:jc w:val="center"/>
        <w:rPr>
          <w:ins w:id="94" w:author="Dhaliwal, Sukhman" w:date="2019-12-05T10:59:00Z"/>
          <w:b/>
          <w:sz w:val="20"/>
        </w:rPr>
      </w:pPr>
    </w:p>
    <w:p w:rsidR="004753AE" w:rsidRPr="00BC53F5" w:rsidRDefault="004753AE" w:rsidP="004753AE">
      <w:pPr>
        <w:pStyle w:val="NoSpacing"/>
        <w:ind w:left="720"/>
        <w:jc w:val="center"/>
        <w:rPr>
          <w:ins w:id="95" w:author="Dhaliwal, Sukhman" w:date="2019-12-05T10:59:00Z"/>
          <w:b/>
          <w:sz w:val="20"/>
        </w:rPr>
      </w:pPr>
      <w:ins w:id="96" w:author="Dhaliwal, Sukhman" w:date="2019-12-05T10:59:00Z">
        <w:r w:rsidRPr="00BC53F5">
          <w:rPr>
            <w:b/>
            <w:sz w:val="20"/>
          </w:rPr>
          <w:t>Best-in-class support for HTML5</w:t>
        </w:r>
      </w:ins>
    </w:p>
    <w:p w:rsidR="004753AE" w:rsidRDefault="004753AE" w:rsidP="004753AE">
      <w:pPr>
        <w:pStyle w:val="NoSpacing"/>
        <w:ind w:left="720"/>
        <w:rPr>
          <w:ins w:id="97" w:author="Dhaliwal, Sukhman" w:date="2019-12-05T10:59:00Z"/>
          <w:sz w:val="20"/>
        </w:rPr>
      </w:pPr>
      <w:ins w:id="98" w:author="Dhaliwal, Sukhman" w:date="2019-12-05T10:59:00Z">
        <w:r w:rsidRPr="00BC53F5">
          <w:rPr>
            <w:sz w:val="20"/>
          </w:rPr>
          <w:t xml:space="preserve">The QNX HTML5 engine provides support for the HTML5 standard, and related standards and technologies such as CSS3, the JavaScript scripting language, plus associated standards, such as AJAX, JavaScript Object Notation (JSON), and XML. It also supports HTML5-specific features such as </w:t>
        </w:r>
        <w:proofErr w:type="spellStart"/>
        <w:r w:rsidRPr="00BC53F5">
          <w:rPr>
            <w:sz w:val="20"/>
          </w:rPr>
          <w:t>WebSocket</w:t>
        </w:r>
        <w:proofErr w:type="spellEnd"/>
        <w:r w:rsidRPr="00BC53F5">
          <w:rPr>
            <w:sz w:val="20"/>
          </w:rPr>
          <w:t xml:space="preserve">, </w:t>
        </w:r>
        <w:proofErr w:type="spellStart"/>
        <w:r w:rsidRPr="00BC53F5">
          <w:rPr>
            <w:sz w:val="20"/>
          </w:rPr>
          <w:t>WebGL</w:t>
        </w:r>
        <w:proofErr w:type="spellEnd"/>
        <w:r w:rsidRPr="00BC53F5">
          <w:rPr>
            <w:sz w:val="20"/>
          </w:rPr>
          <w:t>, session storage, offline applications, worker threads, DOM improvements, and the &lt;canvas&gt;, &lt;audio&gt;, and &lt;video&gt; elements.</w:t>
        </w:r>
        <w:r>
          <w:rPr>
            <w:sz w:val="20"/>
          </w:rPr>
          <w:t xml:space="preserve"> </w:t>
        </w:r>
        <w:r w:rsidRPr="00BC53F5">
          <w:rPr>
            <w:sz w:val="20"/>
          </w:rPr>
          <w:t>HTML5 applications can support a variety of user interface technologies, including interactive displays, audio, and video. With HTML5, developers can use a common tool set to build applications for QNX-based embedded devices, mobile devices, or applications to be hosted in the cloud.</w:t>
        </w:r>
      </w:ins>
    </w:p>
    <w:p w:rsidR="004753AE" w:rsidRPr="00BC53F5" w:rsidRDefault="004753AE" w:rsidP="004753AE">
      <w:pPr>
        <w:pStyle w:val="NoSpacing"/>
        <w:ind w:left="720"/>
        <w:rPr>
          <w:ins w:id="99" w:author="Dhaliwal, Sukhman" w:date="2019-12-05T10:59:00Z"/>
          <w:sz w:val="20"/>
        </w:rPr>
      </w:pPr>
    </w:p>
    <w:p w:rsidR="004753AE" w:rsidRPr="00BC53F5" w:rsidRDefault="004753AE" w:rsidP="004753AE">
      <w:pPr>
        <w:pStyle w:val="NoSpacing"/>
        <w:ind w:left="720"/>
        <w:jc w:val="center"/>
        <w:rPr>
          <w:ins w:id="100" w:author="Dhaliwal, Sukhman" w:date="2019-12-05T10:59:00Z"/>
          <w:b/>
          <w:sz w:val="20"/>
        </w:rPr>
      </w:pPr>
      <w:ins w:id="101" w:author="Dhaliwal, Sukhman" w:date="2019-12-05T10:59:00Z">
        <w:r w:rsidRPr="00BC53F5">
          <w:rPr>
            <w:b/>
            <w:sz w:val="20"/>
          </w:rPr>
          <w:t>Fast time-to-market</w:t>
        </w:r>
      </w:ins>
    </w:p>
    <w:p w:rsidR="004753AE" w:rsidRPr="00BC53F5" w:rsidRDefault="004753AE" w:rsidP="004753AE">
      <w:pPr>
        <w:pStyle w:val="NoSpacing"/>
        <w:ind w:left="720"/>
        <w:rPr>
          <w:ins w:id="102" w:author="Dhaliwal, Sukhman" w:date="2019-12-05T10:59:00Z"/>
          <w:sz w:val="20"/>
        </w:rPr>
      </w:pPr>
      <w:ins w:id="103" w:author="Dhaliwal, Sukhman" w:date="2019-12-05T10:59:00Z">
        <w:r w:rsidRPr="00BC53F5">
          <w:rPr>
            <w:sz w:val="20"/>
          </w:rPr>
          <w:t xml:space="preserve">Using HTML5 or </w:t>
        </w:r>
        <w:proofErr w:type="spellStart"/>
        <w:r w:rsidRPr="00BC53F5">
          <w:rPr>
            <w:sz w:val="20"/>
          </w:rPr>
          <w:t>Qt</w:t>
        </w:r>
        <w:proofErr w:type="spellEnd"/>
        <w:r w:rsidRPr="00BC53F5">
          <w:rPr>
            <w:sz w:val="20"/>
          </w:rPr>
          <w:t xml:space="preserve"> to design the system’s user interface can dramatically reduce development efforts, especially when compared to designing with tr</w:t>
        </w:r>
        <w:r>
          <w:rPr>
            <w:sz w:val="20"/>
          </w:rPr>
          <w:t xml:space="preserve">aditional embedded UI toolkits. </w:t>
        </w:r>
        <w:r w:rsidRPr="00BC53F5">
          <w:rPr>
            <w:sz w:val="20"/>
          </w:rPr>
          <w:t xml:space="preserve">With the QNX SDK for Apps and Media, developers have a common tool set to build, style, and animate applications for embedded devices. Pre-integrated software with support for HTML5 and </w:t>
        </w:r>
        <w:proofErr w:type="spellStart"/>
        <w:r w:rsidRPr="00BC53F5">
          <w:rPr>
            <w:sz w:val="20"/>
          </w:rPr>
          <w:t>Qt</w:t>
        </w:r>
        <w:proofErr w:type="spellEnd"/>
        <w:r w:rsidRPr="00BC53F5">
          <w:rPr>
            <w:sz w:val="20"/>
          </w:rPr>
          <w:t xml:space="preserve"> 5.3 will move you to the prototyping phase of your next project, fast.</w:t>
        </w:r>
      </w:ins>
    </w:p>
    <w:p w:rsidR="004753AE" w:rsidRPr="00BC53F5" w:rsidRDefault="004753AE" w:rsidP="004753AE">
      <w:pPr>
        <w:pStyle w:val="NoSpacing"/>
        <w:ind w:left="720"/>
        <w:rPr>
          <w:ins w:id="104" w:author="Dhaliwal, Sukhman" w:date="2019-12-05T10:59:00Z"/>
          <w:sz w:val="20"/>
        </w:rPr>
      </w:pPr>
    </w:p>
    <w:p w:rsidR="004753AE" w:rsidRPr="00BC53F5" w:rsidRDefault="004753AE" w:rsidP="004753AE">
      <w:pPr>
        <w:pStyle w:val="NoSpacing"/>
        <w:ind w:left="720"/>
        <w:jc w:val="center"/>
        <w:rPr>
          <w:ins w:id="105" w:author="Dhaliwal, Sukhman" w:date="2019-12-05T10:59:00Z"/>
          <w:b/>
          <w:sz w:val="20"/>
        </w:rPr>
      </w:pPr>
      <w:ins w:id="106" w:author="Dhaliwal, Sukhman" w:date="2019-12-05T10:59:00Z">
        <w:r w:rsidRPr="00BC53F5">
          <w:rPr>
            <w:b/>
            <w:sz w:val="20"/>
          </w:rPr>
          <w:t>Simplified system design</w:t>
        </w:r>
      </w:ins>
    </w:p>
    <w:p w:rsidR="004753AE" w:rsidRPr="00BC53F5" w:rsidRDefault="004753AE" w:rsidP="004753AE">
      <w:pPr>
        <w:pStyle w:val="NoSpacing"/>
        <w:ind w:left="720"/>
        <w:rPr>
          <w:ins w:id="107" w:author="Dhaliwal, Sukhman" w:date="2019-12-05T10:59:00Z"/>
          <w:sz w:val="20"/>
        </w:rPr>
      </w:pPr>
      <w:ins w:id="108" w:author="Dhaliwal, Sukhman" w:date="2019-12-05T10:59:00Z">
        <w:r w:rsidRPr="00BC53F5">
          <w:rPr>
            <w:sz w:val="20"/>
          </w:rPr>
          <w:t xml:space="preserve">The application framework and platform services allow development teams to seamlessly combine multiple UI technologies onto a common UI. The QNX SDK for Apps and Media includes a fully ported, integrated, and optimized version of </w:t>
        </w:r>
        <w:proofErr w:type="spellStart"/>
        <w:r w:rsidRPr="00BC53F5">
          <w:rPr>
            <w:sz w:val="20"/>
          </w:rPr>
          <w:t>Qt</w:t>
        </w:r>
        <w:proofErr w:type="spellEnd"/>
        <w:r w:rsidRPr="00BC53F5">
          <w:rPr>
            <w:sz w:val="20"/>
          </w:rPr>
          <w:t xml:space="preserve"> that enables development teams to "Code Less. Create More".</w:t>
        </w:r>
      </w:ins>
    </w:p>
    <w:p w:rsidR="004753AE" w:rsidRPr="00BC53F5" w:rsidRDefault="004753AE" w:rsidP="004753AE">
      <w:pPr>
        <w:pStyle w:val="NoSpacing"/>
        <w:ind w:left="720"/>
        <w:rPr>
          <w:ins w:id="109" w:author="Dhaliwal, Sukhman" w:date="2019-12-05T10:59:00Z"/>
          <w:sz w:val="20"/>
        </w:rPr>
      </w:pPr>
    </w:p>
    <w:p w:rsidR="004753AE" w:rsidRPr="00BC53F5" w:rsidRDefault="004753AE" w:rsidP="004753AE">
      <w:pPr>
        <w:pStyle w:val="NoSpacing"/>
        <w:ind w:left="720"/>
        <w:jc w:val="center"/>
        <w:rPr>
          <w:ins w:id="110" w:author="Dhaliwal, Sukhman" w:date="2019-12-05T10:59:00Z"/>
          <w:b/>
          <w:sz w:val="20"/>
        </w:rPr>
      </w:pPr>
      <w:ins w:id="111" w:author="Dhaliwal, Sukhman" w:date="2019-12-05T10:59:00Z">
        <w:r w:rsidRPr="00BC53F5">
          <w:rPr>
            <w:b/>
            <w:sz w:val="20"/>
          </w:rPr>
          <w:t>Reliability and Security</w:t>
        </w:r>
      </w:ins>
    </w:p>
    <w:p w:rsidR="004753AE" w:rsidRDefault="004753AE" w:rsidP="004753AE">
      <w:pPr>
        <w:pStyle w:val="NoSpacing"/>
        <w:ind w:left="720"/>
        <w:rPr>
          <w:ins w:id="112" w:author="Dhaliwal, Sukhman" w:date="2019-12-05T10:59:00Z"/>
          <w:sz w:val="20"/>
        </w:rPr>
      </w:pPr>
      <w:ins w:id="113" w:author="Dhaliwal, Sukhman" w:date="2019-12-05T10:59:00Z">
        <w:r w:rsidRPr="00BC53F5">
          <w:rPr>
            <w:sz w:val="20"/>
          </w:rPr>
          <w:t xml:space="preserve">The QNX SDK for Apps and Media provides a partitioned user interface and sandbox for ultimate reliability. Developers can seamlessly blend HTML5, OpenGL ES, and </w:t>
        </w:r>
        <w:proofErr w:type="spellStart"/>
        <w:r w:rsidRPr="00BC53F5">
          <w:rPr>
            <w:sz w:val="20"/>
          </w:rPr>
          <w:t>Qt</w:t>
        </w:r>
        <w:proofErr w:type="spellEnd"/>
        <w:r w:rsidRPr="00BC53F5">
          <w:rPr>
            <w:sz w:val="20"/>
          </w:rPr>
          <w:t xml:space="preserve"> applications with one of several supported partner HMI toolkits. With this approach, applications can be isolated from each other to ensure incorrect behavior of one application can’t affect other applications or bring down the system.</w:t>
        </w:r>
      </w:ins>
    </w:p>
    <w:p w:rsidR="004753AE" w:rsidRDefault="004753AE" w:rsidP="004753AE">
      <w:pPr>
        <w:pStyle w:val="NoSpacing"/>
        <w:ind w:left="720"/>
        <w:jc w:val="center"/>
        <w:rPr>
          <w:ins w:id="114" w:author="Dhaliwal, Sukhman" w:date="2019-12-05T10:59:00Z"/>
          <w:b/>
          <w:sz w:val="20"/>
        </w:rPr>
      </w:pPr>
    </w:p>
    <w:p w:rsidR="004753AE" w:rsidRPr="00BC53F5" w:rsidRDefault="004753AE" w:rsidP="004753AE">
      <w:pPr>
        <w:pStyle w:val="NoSpacing"/>
        <w:ind w:left="720"/>
        <w:jc w:val="center"/>
        <w:rPr>
          <w:ins w:id="115" w:author="Dhaliwal, Sukhman" w:date="2019-12-05T10:59:00Z"/>
          <w:b/>
          <w:sz w:val="20"/>
        </w:rPr>
      </w:pPr>
      <w:ins w:id="116" w:author="Dhaliwal, Sukhman" w:date="2019-12-05T10:59:00Z">
        <w:r w:rsidRPr="00BC53F5">
          <w:rPr>
            <w:b/>
            <w:sz w:val="20"/>
          </w:rPr>
          <w:t>Rebooting</w:t>
        </w:r>
      </w:ins>
    </w:p>
    <w:p w:rsidR="004753AE" w:rsidRDefault="004753AE" w:rsidP="004753AE">
      <w:pPr>
        <w:pStyle w:val="NoSpacing"/>
        <w:ind w:left="720"/>
        <w:rPr>
          <w:ins w:id="117" w:author="Dhaliwal, Sukhman" w:date="2019-12-05T10:59:00Z"/>
          <w:sz w:val="20"/>
        </w:rPr>
      </w:pPr>
      <w:ins w:id="118" w:author="Dhaliwal, Sukhman" w:date="2019-12-05T10:59:00Z">
        <w:r w:rsidRPr="00BC53F5">
          <w:rPr>
            <w:sz w:val="20"/>
          </w:rPr>
          <w:t>You rarely need to reboot a QNX Neutrino system. If a driver or other system process crashes, you can usually restart that one process. ... To shut down or reboot the system, use the shutdown command. You can do this only if you're logged in as root.</w:t>
        </w:r>
      </w:ins>
    </w:p>
    <w:p w:rsidR="004753AE" w:rsidRDefault="004753AE" w:rsidP="004753AE">
      <w:pPr>
        <w:pStyle w:val="NoSpacing"/>
        <w:ind w:left="720"/>
        <w:rPr>
          <w:ins w:id="119" w:author="Dhaliwal, Sukhman" w:date="2019-12-05T10:59:00Z"/>
          <w:sz w:val="20"/>
        </w:rPr>
      </w:pPr>
    </w:p>
    <w:p w:rsidR="004753AE" w:rsidRDefault="004753AE" w:rsidP="004753AE">
      <w:pPr>
        <w:pStyle w:val="NoSpacing"/>
        <w:ind w:left="720"/>
        <w:jc w:val="center"/>
        <w:rPr>
          <w:ins w:id="120" w:author="Dhaliwal, Sukhman" w:date="2019-12-05T10:59:00Z"/>
          <w:b/>
          <w:sz w:val="20"/>
        </w:rPr>
      </w:pPr>
      <w:ins w:id="121" w:author="Dhaliwal, Sukhman" w:date="2019-12-05T10:59:00Z">
        <w:r>
          <w:rPr>
            <w:b/>
            <w:sz w:val="20"/>
          </w:rPr>
          <w:t>Single Platform</w:t>
        </w:r>
      </w:ins>
    </w:p>
    <w:p w:rsidR="004753AE" w:rsidRDefault="004753AE" w:rsidP="004753AE">
      <w:pPr>
        <w:pStyle w:val="NoSpacing"/>
        <w:ind w:left="720"/>
        <w:rPr>
          <w:ins w:id="122" w:author="Dhaliwal, Sukhman" w:date="2019-12-05T10:59:00Z"/>
          <w:sz w:val="20"/>
        </w:rPr>
      </w:pPr>
      <w:ins w:id="123" w:author="Dhaliwal, Sukhman" w:date="2019-12-05T10:59:00Z">
        <w:r w:rsidRPr="00BC53F5">
          <w:rPr>
            <w:sz w:val="20"/>
          </w:rPr>
          <w:t>Due to the inherent connectivity of the QNX SDK for Apps &amp; Media, a single platform supports media sharing among multiple users, immediate and unique identification of media devices and streams (including mobile phones and media players), auto synchronization to databases, and multiple playback and record paths.</w:t>
        </w:r>
      </w:ins>
    </w:p>
    <w:p w:rsidR="004753AE" w:rsidRDefault="004753AE" w:rsidP="004753AE">
      <w:pPr>
        <w:pStyle w:val="NoSpacing"/>
        <w:ind w:left="720"/>
        <w:rPr>
          <w:ins w:id="124" w:author="Dhaliwal, Sukhman" w:date="2019-12-05T10:59:00Z"/>
          <w:sz w:val="20"/>
        </w:rPr>
      </w:pPr>
    </w:p>
    <w:p w:rsidR="004753AE" w:rsidRPr="00BC53F5" w:rsidRDefault="004753AE" w:rsidP="004753AE">
      <w:pPr>
        <w:pStyle w:val="NoSpacing"/>
        <w:ind w:left="720"/>
        <w:jc w:val="center"/>
        <w:rPr>
          <w:ins w:id="125" w:author="Dhaliwal, Sukhman" w:date="2019-12-05T10:59:00Z"/>
          <w:b/>
          <w:sz w:val="20"/>
        </w:rPr>
      </w:pPr>
      <w:ins w:id="126" w:author="Dhaliwal, Sukhman" w:date="2019-12-05T10:59:00Z">
        <w:r>
          <w:rPr>
            <w:b/>
            <w:sz w:val="20"/>
          </w:rPr>
          <w:t>Multiple Users</w:t>
        </w:r>
      </w:ins>
    </w:p>
    <w:p w:rsidR="004753AE" w:rsidRDefault="004753AE" w:rsidP="004753AE">
      <w:pPr>
        <w:pStyle w:val="NoSpacing"/>
        <w:ind w:left="720"/>
        <w:rPr>
          <w:ins w:id="127" w:author="Dhaliwal, Sukhman" w:date="2019-12-05T10:59:00Z"/>
          <w:sz w:val="20"/>
        </w:rPr>
      </w:pPr>
      <w:ins w:id="128" w:author="Dhaliwal, Sukhman" w:date="2019-12-05T10:59:00Z">
        <w:r w:rsidRPr="00BC53F5">
          <w:rPr>
            <w:sz w:val="20"/>
          </w:rPr>
          <w:t>QNX Neutrino is a multiuser operating system; it lets multiple users log in and use the system simultaneously, and it protects them from each other through a system of resource ownership and permissions. Depending on the configuration, your system boots into text mode and prompts you for your user ID and password.</w:t>
        </w:r>
      </w:ins>
    </w:p>
    <w:p w:rsidR="004753AE" w:rsidRPr="00BC53F5" w:rsidRDefault="004753AE" w:rsidP="004753AE">
      <w:pPr>
        <w:pStyle w:val="NoSpacing"/>
        <w:ind w:left="720"/>
        <w:rPr>
          <w:ins w:id="129" w:author="Dhaliwal, Sukhman" w:date="2019-12-05T10:59:00Z"/>
          <w:sz w:val="20"/>
        </w:rPr>
      </w:pPr>
    </w:p>
    <w:p w:rsidR="004753AE" w:rsidRPr="004E21F0" w:rsidRDefault="004753AE" w:rsidP="004753AE">
      <w:pPr>
        <w:pStyle w:val="NoSpacing"/>
        <w:rPr>
          <w:ins w:id="130" w:author="Dhaliwal, Sukhman" w:date="2019-12-05T10:59:00Z"/>
          <w:sz w:val="22"/>
        </w:rPr>
      </w:pPr>
    </w:p>
    <w:p w:rsidR="004753AE" w:rsidRPr="00C01B76" w:rsidRDefault="004753AE" w:rsidP="004753AE">
      <w:pPr>
        <w:pStyle w:val="NoSpacing"/>
        <w:rPr>
          <w:ins w:id="131" w:author="Dhaliwal, Sukhman" w:date="2019-12-05T10:59:00Z"/>
          <w:sz w:val="22"/>
          <w:u w:val="single"/>
        </w:rPr>
      </w:pPr>
      <w:ins w:id="132" w:author="Dhaliwal, Sukhman" w:date="2019-12-05T10:59:00Z">
        <w:r w:rsidRPr="00C01B76">
          <w:rPr>
            <w:sz w:val="22"/>
            <w:u w:val="single"/>
          </w:rPr>
          <w:lastRenderedPageBreak/>
          <w:t>Topic D – Device Management</w:t>
        </w:r>
      </w:ins>
    </w:p>
    <w:p w:rsidR="004753AE" w:rsidRPr="004E21F0" w:rsidRDefault="004753AE" w:rsidP="004753AE">
      <w:pPr>
        <w:pStyle w:val="NoSpacing"/>
        <w:rPr>
          <w:ins w:id="133" w:author="Dhaliwal, Sukhman" w:date="2019-12-05T10:59:00Z"/>
          <w:sz w:val="22"/>
        </w:rPr>
      </w:pPr>
    </w:p>
    <w:p w:rsidR="004753AE" w:rsidRPr="004E21F0" w:rsidRDefault="004753AE" w:rsidP="004753AE">
      <w:pPr>
        <w:pStyle w:val="NoSpacing"/>
        <w:rPr>
          <w:ins w:id="134" w:author="Dhaliwal, Sukhman" w:date="2019-12-05T10:59:00Z"/>
          <w:sz w:val="20"/>
        </w:rPr>
      </w:pPr>
      <w:ins w:id="135" w:author="Dhaliwal, Sukhman" w:date="2019-12-05T10:59:00Z">
        <w:r w:rsidRPr="004E21F0">
          <w:rPr>
            <w:sz w:val="20"/>
          </w:rPr>
          <w:t xml:space="preserve">Provide a summary of the </w:t>
        </w:r>
        <w:r>
          <w:rPr>
            <w:sz w:val="20"/>
          </w:rPr>
          <w:t>devices (disks, printers, etc.) and memory managed</w:t>
        </w:r>
        <w:r w:rsidRPr="004E21F0">
          <w:rPr>
            <w:sz w:val="20"/>
          </w:rPr>
          <w:t xml:space="preserve"> by this operating system and how it is similar to and deferent from a standard PC. Suggested sub-topics include:</w:t>
        </w:r>
      </w:ins>
    </w:p>
    <w:p w:rsidR="004753AE" w:rsidRPr="00BC53F5" w:rsidRDefault="004753AE" w:rsidP="004753AE">
      <w:pPr>
        <w:pStyle w:val="NoSpacing"/>
        <w:numPr>
          <w:ilvl w:val="0"/>
          <w:numId w:val="9"/>
        </w:numPr>
        <w:rPr>
          <w:ins w:id="136" w:author="Dhaliwal, Sukhman" w:date="2019-12-05T10:59:00Z"/>
          <w:sz w:val="20"/>
          <w:szCs w:val="20"/>
        </w:rPr>
      </w:pPr>
      <w:ins w:id="137" w:author="Dhaliwal, Sukhman" w:date="2019-12-05T10:59:00Z">
        <w:r>
          <w:rPr>
            <w:sz w:val="20"/>
          </w:rPr>
          <w:t xml:space="preserve">What </w:t>
        </w:r>
        <w:r w:rsidRPr="00BC53F5">
          <w:rPr>
            <w:sz w:val="20"/>
            <w:szCs w:val="20"/>
          </w:rPr>
          <w:t xml:space="preserve">types of disk drives and file systems does it </w:t>
        </w:r>
        <w:proofErr w:type="gramStart"/>
        <w:r w:rsidRPr="00BC53F5">
          <w:rPr>
            <w:sz w:val="20"/>
            <w:szCs w:val="20"/>
          </w:rPr>
          <w:t>support</w:t>
        </w:r>
        <w:proofErr w:type="gramEnd"/>
      </w:ins>
    </w:p>
    <w:p w:rsidR="004753AE" w:rsidRPr="00BC53F5" w:rsidRDefault="004753AE" w:rsidP="004753AE">
      <w:pPr>
        <w:pStyle w:val="NoSpacing"/>
        <w:numPr>
          <w:ilvl w:val="0"/>
          <w:numId w:val="9"/>
        </w:numPr>
        <w:rPr>
          <w:ins w:id="138" w:author="Dhaliwal, Sukhman" w:date="2019-12-05T10:59:00Z"/>
          <w:sz w:val="20"/>
          <w:szCs w:val="20"/>
        </w:rPr>
      </w:pPr>
      <w:ins w:id="139" w:author="Dhaliwal, Sukhman" w:date="2019-12-05T10:59:00Z">
        <w:r w:rsidRPr="00BC53F5">
          <w:rPr>
            <w:sz w:val="20"/>
            <w:szCs w:val="20"/>
          </w:rPr>
          <w:t xml:space="preserve">What type of input devices does it </w:t>
        </w:r>
        <w:proofErr w:type="gramStart"/>
        <w:r w:rsidRPr="00BC53F5">
          <w:rPr>
            <w:sz w:val="20"/>
            <w:szCs w:val="20"/>
          </w:rPr>
          <w:t>support</w:t>
        </w:r>
        <w:proofErr w:type="gramEnd"/>
      </w:ins>
    </w:p>
    <w:p w:rsidR="004753AE" w:rsidRPr="00BC53F5" w:rsidRDefault="004753AE" w:rsidP="004753AE">
      <w:pPr>
        <w:pStyle w:val="NoSpacing"/>
        <w:numPr>
          <w:ilvl w:val="0"/>
          <w:numId w:val="9"/>
        </w:numPr>
        <w:rPr>
          <w:ins w:id="140" w:author="Dhaliwal, Sukhman" w:date="2019-12-05T10:59:00Z"/>
          <w:sz w:val="20"/>
          <w:szCs w:val="20"/>
        </w:rPr>
      </w:pPr>
      <w:ins w:id="141" w:author="Dhaliwal, Sukhman" w:date="2019-12-05T10:59:00Z">
        <w:r w:rsidRPr="00BC53F5">
          <w:rPr>
            <w:sz w:val="20"/>
            <w:szCs w:val="20"/>
          </w:rPr>
          <w:t xml:space="preserve">What type of output devices does it </w:t>
        </w:r>
        <w:proofErr w:type="gramStart"/>
        <w:r w:rsidRPr="00BC53F5">
          <w:rPr>
            <w:sz w:val="20"/>
            <w:szCs w:val="20"/>
          </w:rPr>
          <w:t>support</w:t>
        </w:r>
        <w:proofErr w:type="gramEnd"/>
      </w:ins>
    </w:p>
    <w:p w:rsidR="004753AE" w:rsidRPr="00BC53F5" w:rsidRDefault="004753AE" w:rsidP="004753AE">
      <w:pPr>
        <w:pStyle w:val="NoSpacing"/>
        <w:rPr>
          <w:ins w:id="142" w:author="Dhaliwal, Sukhman" w:date="2019-12-05T10:59:00Z"/>
          <w:sz w:val="20"/>
          <w:szCs w:val="20"/>
        </w:rPr>
      </w:pPr>
    </w:p>
    <w:p w:rsidR="004753AE" w:rsidRPr="00BC53F5" w:rsidRDefault="004753AE" w:rsidP="004753AE">
      <w:pPr>
        <w:pStyle w:val="NoSpacing"/>
        <w:jc w:val="center"/>
        <w:rPr>
          <w:ins w:id="143" w:author="Dhaliwal, Sukhman" w:date="2019-12-05T10:59:00Z"/>
          <w:b/>
          <w:sz w:val="20"/>
          <w:szCs w:val="20"/>
        </w:rPr>
      </w:pPr>
      <w:ins w:id="144" w:author="Dhaliwal, Sukhman" w:date="2019-12-05T10:59:00Z">
        <w:r w:rsidRPr="00BC53F5">
          <w:rPr>
            <w:b/>
            <w:sz w:val="20"/>
            <w:szCs w:val="20"/>
          </w:rPr>
          <w:t>CD-ROMs and DVDs</w:t>
        </w:r>
      </w:ins>
    </w:p>
    <w:p w:rsidR="004753AE" w:rsidRDefault="004753AE" w:rsidP="004753AE">
      <w:pPr>
        <w:pStyle w:val="NoSpacing"/>
        <w:rPr>
          <w:ins w:id="145" w:author="Dhaliwal, Sukhman" w:date="2019-12-05T10:59:00Z"/>
          <w:sz w:val="20"/>
          <w:szCs w:val="20"/>
        </w:rPr>
      </w:pPr>
      <w:ins w:id="146" w:author="Dhaliwal, Sukhman" w:date="2019-12-05T10:59:00Z">
        <w:r w:rsidRPr="00BC53F5">
          <w:rPr>
            <w:sz w:val="20"/>
            <w:szCs w:val="20"/>
          </w:rPr>
          <w:t xml:space="preserve">You usually attach CD and DVD drives to a SCSI or EIDE(ATA) bus; which driver you use depends on the bus. Ensure that the hardware is set up correctly and that the BIOS detects the hardware properly. If you attached the drive to an EIDE bus, simply use the </w:t>
        </w:r>
        <w:proofErr w:type="spellStart"/>
        <w:r w:rsidRPr="00BC53F5">
          <w:rPr>
            <w:sz w:val="20"/>
            <w:szCs w:val="20"/>
          </w:rPr>
          <w:t>devb-eide</w:t>
        </w:r>
        <w:proofErr w:type="spellEnd"/>
        <w:r w:rsidRPr="00BC53F5">
          <w:rPr>
            <w:sz w:val="20"/>
            <w:szCs w:val="20"/>
          </w:rPr>
          <w:t xml:space="preserve"> driver. If the drive is on a SCSI bus, you need to determine the proper driver for your SCSI interface</w:t>
        </w:r>
      </w:ins>
    </w:p>
    <w:p w:rsidR="004753AE" w:rsidRDefault="004753AE" w:rsidP="004753AE">
      <w:pPr>
        <w:pStyle w:val="NoSpacing"/>
        <w:rPr>
          <w:ins w:id="147" w:author="Dhaliwal, Sukhman" w:date="2019-12-05T10:59:00Z"/>
          <w:sz w:val="20"/>
          <w:szCs w:val="20"/>
        </w:rPr>
      </w:pPr>
    </w:p>
    <w:p w:rsidR="004753AE" w:rsidRPr="004753AE" w:rsidRDefault="004753AE" w:rsidP="004753AE">
      <w:pPr>
        <w:pStyle w:val="NoSpacing"/>
        <w:jc w:val="center"/>
        <w:rPr>
          <w:ins w:id="148" w:author="Dhaliwal, Sukhman" w:date="2019-12-05T10:59:00Z"/>
          <w:b/>
          <w:sz w:val="20"/>
          <w:szCs w:val="20"/>
        </w:rPr>
      </w:pPr>
      <w:ins w:id="149" w:author="Dhaliwal, Sukhman" w:date="2019-12-05T10:59:00Z">
        <w:r w:rsidRPr="004753AE">
          <w:rPr>
            <w:b/>
            <w:sz w:val="20"/>
            <w:szCs w:val="20"/>
          </w:rPr>
          <w:t>Floppy disks</w:t>
        </w:r>
      </w:ins>
    </w:p>
    <w:p w:rsidR="004753AE" w:rsidRDefault="004753AE" w:rsidP="004753AE">
      <w:pPr>
        <w:pStyle w:val="NoSpacing"/>
        <w:rPr>
          <w:ins w:id="150" w:author="Dhaliwal, Sukhman" w:date="2019-12-05T10:59:00Z"/>
        </w:rPr>
      </w:pPr>
      <w:ins w:id="151" w:author="Dhaliwal, Sukhman" w:date="2019-12-05T10:59:00Z">
        <w:r w:rsidRPr="004753AE">
          <w:rPr>
            <w:sz w:val="20"/>
            <w:szCs w:val="20"/>
          </w:rPr>
          <w:t xml:space="preserve">The driver for a floppy drive is </w:t>
        </w:r>
        <w:proofErr w:type="spellStart"/>
        <w:r w:rsidRPr="004753AE">
          <w:rPr>
            <w:sz w:val="20"/>
            <w:szCs w:val="20"/>
          </w:rPr>
          <w:t>devb-fdc</w:t>
        </w:r>
        <w:proofErr w:type="spellEnd"/>
        <w:r w:rsidRPr="004753AE">
          <w:rPr>
            <w:sz w:val="20"/>
            <w:szCs w:val="20"/>
          </w:rPr>
          <w:t>. In order to use a floppy disk, you need to ensure that the floppy controller is enabled in the BIOS, and that the BIOS is configured to recognize the correct type of floppy drive (e.g. 1.44MB/2.88MB). The driver uses these locations as default:</w:t>
        </w:r>
        <w:r w:rsidRPr="004753AE">
          <w:t xml:space="preserve"> </w:t>
        </w:r>
      </w:ins>
    </w:p>
    <w:p w:rsidR="004753AE" w:rsidRPr="004753AE" w:rsidRDefault="004753AE" w:rsidP="004753AE">
      <w:pPr>
        <w:pStyle w:val="NoSpacing"/>
        <w:numPr>
          <w:ilvl w:val="0"/>
          <w:numId w:val="12"/>
        </w:numPr>
        <w:rPr>
          <w:ins w:id="152" w:author="Dhaliwal, Sukhman" w:date="2019-12-05T10:59:00Z"/>
          <w:sz w:val="20"/>
          <w:szCs w:val="20"/>
        </w:rPr>
      </w:pPr>
      <w:ins w:id="153" w:author="Dhaliwal, Sukhman" w:date="2019-12-05T10:59:00Z">
        <w:r w:rsidRPr="004753AE">
          <w:rPr>
            <w:sz w:val="20"/>
            <w:szCs w:val="20"/>
          </w:rPr>
          <w:t>I/O port 0x3f0</w:t>
        </w:r>
      </w:ins>
    </w:p>
    <w:p w:rsidR="004753AE" w:rsidRPr="004753AE" w:rsidRDefault="004753AE" w:rsidP="004753AE">
      <w:pPr>
        <w:pStyle w:val="NoSpacing"/>
        <w:numPr>
          <w:ilvl w:val="0"/>
          <w:numId w:val="12"/>
        </w:numPr>
        <w:rPr>
          <w:ins w:id="154" w:author="Dhaliwal, Sukhman" w:date="2019-12-05T10:59:00Z"/>
          <w:sz w:val="20"/>
          <w:szCs w:val="20"/>
        </w:rPr>
      </w:pPr>
      <w:ins w:id="155" w:author="Dhaliwal, Sukhman" w:date="2019-12-05T10:59:00Z">
        <w:r w:rsidRPr="004753AE">
          <w:rPr>
            <w:sz w:val="20"/>
            <w:szCs w:val="20"/>
          </w:rPr>
          <w:t>IRQ 6</w:t>
        </w:r>
      </w:ins>
    </w:p>
    <w:p w:rsidR="004753AE" w:rsidRPr="004753AE" w:rsidRDefault="004753AE" w:rsidP="004753AE">
      <w:pPr>
        <w:pStyle w:val="NoSpacing"/>
        <w:numPr>
          <w:ilvl w:val="0"/>
          <w:numId w:val="12"/>
        </w:numPr>
        <w:rPr>
          <w:ins w:id="156" w:author="Dhaliwal, Sukhman" w:date="2019-12-05T10:59:00Z"/>
          <w:sz w:val="20"/>
          <w:szCs w:val="20"/>
        </w:rPr>
      </w:pPr>
      <w:ins w:id="157" w:author="Dhaliwal, Sukhman" w:date="2019-12-05T10:59:00Z">
        <w:r w:rsidRPr="004753AE">
          <w:rPr>
            <w:sz w:val="20"/>
            <w:szCs w:val="20"/>
          </w:rPr>
          <w:t>DMA 2</w:t>
        </w:r>
      </w:ins>
    </w:p>
    <w:p w:rsidR="004753AE" w:rsidRDefault="004753AE" w:rsidP="004753AE">
      <w:pPr>
        <w:pStyle w:val="NoSpacing"/>
        <w:rPr>
          <w:ins w:id="158" w:author="Dhaliwal, Sukhman" w:date="2019-12-05T10:59:00Z"/>
          <w:sz w:val="20"/>
          <w:szCs w:val="20"/>
        </w:rPr>
      </w:pPr>
      <w:ins w:id="159" w:author="Dhaliwal, Sukhman" w:date="2019-12-05T10:59:00Z">
        <w:r w:rsidRPr="004753AE">
          <w:rPr>
            <w:sz w:val="20"/>
            <w:szCs w:val="20"/>
          </w:rPr>
          <w:t>If your controller is located at a different address, you can change these locations in the driver's options.</w:t>
        </w:r>
      </w:ins>
    </w:p>
    <w:p w:rsidR="004753AE" w:rsidRDefault="004753AE" w:rsidP="004753AE">
      <w:pPr>
        <w:pStyle w:val="NoSpacing"/>
        <w:rPr>
          <w:ins w:id="160" w:author="Dhaliwal, Sukhman" w:date="2019-12-05T10:59:00Z"/>
          <w:sz w:val="20"/>
          <w:szCs w:val="20"/>
        </w:rPr>
      </w:pPr>
    </w:p>
    <w:p w:rsidR="004753AE" w:rsidRPr="004753AE" w:rsidRDefault="004753AE" w:rsidP="004753AE">
      <w:pPr>
        <w:pStyle w:val="NoSpacing"/>
        <w:jc w:val="center"/>
        <w:rPr>
          <w:ins w:id="161" w:author="Dhaliwal, Sukhman" w:date="2019-12-05T10:59:00Z"/>
          <w:b/>
          <w:sz w:val="20"/>
          <w:szCs w:val="20"/>
        </w:rPr>
      </w:pPr>
      <w:ins w:id="162" w:author="Dhaliwal, Sukhman" w:date="2019-12-05T10:59:00Z">
        <w:r w:rsidRPr="004753AE">
          <w:rPr>
            <w:b/>
            <w:sz w:val="20"/>
            <w:szCs w:val="20"/>
          </w:rPr>
          <w:t>Hard disks</w:t>
        </w:r>
      </w:ins>
    </w:p>
    <w:p w:rsidR="004753AE" w:rsidRDefault="004753AE" w:rsidP="004753AE">
      <w:pPr>
        <w:pStyle w:val="NoSpacing"/>
        <w:rPr>
          <w:ins w:id="163" w:author="Dhaliwal, Sukhman" w:date="2019-12-05T10:59:00Z"/>
          <w:sz w:val="20"/>
          <w:szCs w:val="20"/>
        </w:rPr>
      </w:pPr>
      <w:ins w:id="164" w:author="Dhaliwal, Sukhman" w:date="2019-12-05T10:59:00Z">
        <w:r w:rsidRPr="004753AE">
          <w:rPr>
            <w:sz w:val="20"/>
            <w:szCs w:val="20"/>
          </w:rPr>
          <w:t>A self-hosted system, by default, detects the disk controller that's installed on the system, and then starts the appropriate</w:t>
        </w:r>
        <w:r>
          <w:rPr>
            <w:sz w:val="20"/>
            <w:szCs w:val="20"/>
          </w:rPr>
          <w:t xml:space="preserve"> driver for it. </w:t>
        </w:r>
        <w:r w:rsidRPr="004753AE">
          <w:rPr>
            <w:sz w:val="20"/>
            <w:szCs w:val="20"/>
          </w:rPr>
          <w:t xml:space="preserve">On a self-hosted system, the </w:t>
        </w:r>
        <w:proofErr w:type="spellStart"/>
        <w:r w:rsidRPr="004753AE">
          <w:rPr>
            <w:sz w:val="20"/>
            <w:szCs w:val="20"/>
          </w:rPr>
          <w:t>diskboot</w:t>
        </w:r>
        <w:proofErr w:type="spellEnd"/>
        <w:r w:rsidRPr="004753AE">
          <w:rPr>
            <w:sz w:val="20"/>
            <w:szCs w:val="20"/>
          </w:rPr>
          <w:t xml:space="preserve"> utility in the OS image starts the block I/O drivers. If you want to change the way that the driver is started, you'll need to change the startup im</w:t>
        </w:r>
        <w:r>
          <w:rPr>
            <w:sz w:val="20"/>
            <w:szCs w:val="20"/>
          </w:rPr>
          <w:t xml:space="preserve">age and the options to </w:t>
        </w:r>
        <w:proofErr w:type="spellStart"/>
        <w:r>
          <w:rPr>
            <w:sz w:val="20"/>
            <w:szCs w:val="20"/>
          </w:rPr>
          <w:t>diskboot</w:t>
        </w:r>
        <w:proofErr w:type="spellEnd"/>
        <w:r>
          <w:rPr>
            <w:sz w:val="20"/>
            <w:szCs w:val="20"/>
          </w:rPr>
          <w:t>.</w:t>
        </w:r>
      </w:ins>
    </w:p>
    <w:p w:rsidR="004753AE" w:rsidRDefault="004753AE" w:rsidP="004753AE">
      <w:pPr>
        <w:pStyle w:val="NoSpacing"/>
        <w:rPr>
          <w:ins w:id="165" w:author="Dhaliwal, Sukhman" w:date="2019-12-05T10:59:00Z"/>
          <w:sz w:val="20"/>
          <w:szCs w:val="20"/>
        </w:rPr>
      </w:pPr>
    </w:p>
    <w:p w:rsidR="004753AE" w:rsidRPr="004753AE" w:rsidRDefault="004753AE" w:rsidP="004753AE">
      <w:pPr>
        <w:pStyle w:val="NoSpacing"/>
        <w:jc w:val="center"/>
        <w:rPr>
          <w:ins w:id="166" w:author="Dhaliwal, Sukhman" w:date="2019-12-05T10:59:00Z"/>
          <w:b/>
          <w:sz w:val="20"/>
          <w:szCs w:val="20"/>
        </w:rPr>
      </w:pPr>
      <w:ins w:id="167" w:author="Dhaliwal, Sukhman" w:date="2019-12-05T10:59:00Z">
        <w:r w:rsidRPr="004753AE">
          <w:rPr>
            <w:b/>
            <w:sz w:val="20"/>
            <w:szCs w:val="20"/>
          </w:rPr>
          <w:t>EIDE</w:t>
        </w:r>
      </w:ins>
    </w:p>
    <w:p w:rsidR="004753AE" w:rsidRDefault="004753AE" w:rsidP="004753AE">
      <w:pPr>
        <w:pStyle w:val="NoSpacing"/>
        <w:rPr>
          <w:ins w:id="168" w:author="Dhaliwal, Sukhman" w:date="2019-12-05T10:59:00Z"/>
          <w:sz w:val="20"/>
          <w:szCs w:val="20"/>
        </w:rPr>
      </w:pPr>
      <w:ins w:id="169" w:author="Dhaliwal, Sukhman" w:date="2019-12-05T10:59:00Z">
        <w:r w:rsidRPr="004753AE">
          <w:rPr>
            <w:sz w:val="20"/>
            <w:szCs w:val="20"/>
          </w:rPr>
          <w:t xml:space="preserve">EIDE interfaces use the </w:t>
        </w:r>
        <w:proofErr w:type="spellStart"/>
        <w:r w:rsidRPr="004753AE">
          <w:rPr>
            <w:sz w:val="20"/>
            <w:szCs w:val="20"/>
          </w:rPr>
          <w:t>devb-eide</w:t>
        </w:r>
        <w:proofErr w:type="spellEnd"/>
        <w:r w:rsidRPr="004753AE">
          <w:rPr>
            <w:sz w:val="20"/>
            <w:szCs w:val="20"/>
          </w:rPr>
          <w:t xml:space="preserve"> driver, which by default automatically detects the interface and devices attached to it. This driver includes support for UDMA (Ultra Direct Memory Access) modes, along with the generic PIO (Programmed Input/Output) modes. The supported hardware list includes adapters and their supported features; see th</w:t>
        </w:r>
        <w:r>
          <w:rPr>
            <w:sz w:val="20"/>
            <w:szCs w:val="20"/>
          </w:rPr>
          <w:t xml:space="preserve">e introduction to this chapter. </w:t>
        </w:r>
        <w:r w:rsidRPr="004753AE">
          <w:rPr>
            <w:sz w:val="20"/>
            <w:szCs w:val="20"/>
          </w:rPr>
          <w:t xml:space="preserve">You can start the </w:t>
        </w:r>
        <w:proofErr w:type="spellStart"/>
        <w:r w:rsidRPr="004753AE">
          <w:rPr>
            <w:sz w:val="20"/>
            <w:szCs w:val="20"/>
          </w:rPr>
          <w:t>devb-eide</w:t>
        </w:r>
        <w:proofErr w:type="spellEnd"/>
        <w:r w:rsidRPr="004753AE">
          <w:rPr>
            <w:sz w:val="20"/>
            <w:szCs w:val="20"/>
          </w:rPr>
          <w:t xml:space="preserve"> driver without any options and, by default, it automatically detects the</w:t>
        </w:r>
        <w:r>
          <w:rPr>
            <w:sz w:val="20"/>
            <w:szCs w:val="20"/>
          </w:rPr>
          <w:t xml:space="preserve"> EIDE controller on the system: </w:t>
        </w:r>
        <w:proofErr w:type="spellStart"/>
        <w:r w:rsidRPr="004753AE">
          <w:rPr>
            <w:sz w:val="20"/>
            <w:szCs w:val="20"/>
          </w:rPr>
          <w:t>devb-eide</w:t>
        </w:r>
        <w:proofErr w:type="spellEnd"/>
        <w:r w:rsidRPr="004753AE">
          <w:rPr>
            <w:sz w:val="20"/>
            <w:szCs w:val="20"/>
          </w:rPr>
          <w:t xml:space="preserve"> &amp;</w:t>
        </w:r>
      </w:ins>
    </w:p>
    <w:p w:rsidR="004753AE" w:rsidRDefault="004753AE" w:rsidP="004753AE">
      <w:pPr>
        <w:pStyle w:val="NoSpacing"/>
        <w:jc w:val="center"/>
        <w:rPr>
          <w:ins w:id="170" w:author="Dhaliwal, Sukhman" w:date="2019-12-05T10:59:00Z"/>
          <w:b/>
          <w:sz w:val="20"/>
          <w:szCs w:val="20"/>
        </w:rPr>
      </w:pPr>
    </w:p>
    <w:p w:rsidR="004753AE" w:rsidRPr="004753AE" w:rsidRDefault="004753AE" w:rsidP="004753AE">
      <w:pPr>
        <w:pStyle w:val="NoSpacing"/>
        <w:jc w:val="center"/>
        <w:rPr>
          <w:ins w:id="171" w:author="Dhaliwal, Sukhman" w:date="2019-12-05T10:59:00Z"/>
          <w:b/>
          <w:sz w:val="20"/>
          <w:szCs w:val="20"/>
        </w:rPr>
      </w:pPr>
      <w:ins w:id="172" w:author="Dhaliwal, Sukhman" w:date="2019-12-05T10:59:00Z">
        <w:r w:rsidRPr="004753AE">
          <w:rPr>
            <w:b/>
            <w:sz w:val="20"/>
            <w:szCs w:val="20"/>
          </w:rPr>
          <w:t>SCSI devices</w:t>
        </w:r>
      </w:ins>
    </w:p>
    <w:p w:rsidR="004753AE" w:rsidRDefault="004753AE" w:rsidP="004753AE">
      <w:pPr>
        <w:pStyle w:val="NoSpacing"/>
        <w:rPr>
          <w:ins w:id="173" w:author="Dhaliwal, Sukhman" w:date="2019-12-05T10:59:00Z"/>
          <w:sz w:val="20"/>
          <w:szCs w:val="20"/>
        </w:rPr>
      </w:pPr>
      <w:ins w:id="174" w:author="Dhaliwal, Sukhman" w:date="2019-12-05T10:59:00Z">
        <w:r w:rsidRPr="004753AE">
          <w:rPr>
            <w:sz w:val="20"/>
            <w:szCs w:val="20"/>
          </w:rPr>
          <w:t xml:space="preserve">A SCSI (Small Computer Systems Interface) bus is simply another bus that you can attach multiple peripherals to. Neutrino supports many brands and varieties of SCSI adapters; see the </w:t>
        </w:r>
        <w:proofErr w:type="spellStart"/>
        <w:r w:rsidRPr="004753AE">
          <w:rPr>
            <w:sz w:val="20"/>
            <w:szCs w:val="20"/>
          </w:rPr>
          <w:t>devb</w:t>
        </w:r>
        <w:proofErr w:type="spellEnd"/>
        <w:r w:rsidRPr="004753AE">
          <w:rPr>
            <w:sz w:val="20"/>
            <w:szCs w:val="20"/>
          </w:rPr>
          <w:t>-* (block-oriented) driv</w:t>
        </w:r>
        <w:r>
          <w:rPr>
            <w:sz w:val="20"/>
            <w:szCs w:val="20"/>
          </w:rPr>
          <w:t xml:space="preserve">ers in the Utilities Reference. </w:t>
        </w:r>
        <w:r w:rsidRPr="004753AE">
          <w:rPr>
            <w:sz w:val="20"/>
            <w:szCs w:val="20"/>
          </w:rPr>
          <w:t xml:space="preserve">When the SCSI driver starts up, it scans the bus for attached devices. When the driver finds a supported device, it creates an entry in the /dev directory (e.g. a hard drive is </w:t>
        </w:r>
        <w:proofErr w:type="spellStart"/>
        <w:r w:rsidRPr="004753AE">
          <w:rPr>
            <w:sz w:val="20"/>
            <w:szCs w:val="20"/>
          </w:rPr>
          <w:t>hdx</w:t>
        </w:r>
        <w:proofErr w:type="spellEnd"/>
        <w:r w:rsidRPr="004753AE">
          <w:rPr>
            <w:sz w:val="20"/>
            <w:szCs w:val="20"/>
          </w:rPr>
          <w:t>, where x is the number of the drive, starting from 0).</w:t>
        </w:r>
      </w:ins>
    </w:p>
    <w:p w:rsidR="004753AE" w:rsidRDefault="004753AE" w:rsidP="004753AE">
      <w:pPr>
        <w:pStyle w:val="NoSpacing"/>
        <w:rPr>
          <w:ins w:id="175" w:author="Dhaliwal, Sukhman" w:date="2019-12-05T10:59:00Z"/>
          <w:sz w:val="20"/>
          <w:szCs w:val="20"/>
        </w:rPr>
      </w:pPr>
    </w:p>
    <w:p w:rsidR="004753AE" w:rsidRPr="004753AE" w:rsidRDefault="004753AE" w:rsidP="004753AE">
      <w:pPr>
        <w:pStyle w:val="NoSpacing"/>
        <w:jc w:val="center"/>
        <w:rPr>
          <w:ins w:id="176" w:author="Dhaliwal, Sukhman" w:date="2019-12-05T10:59:00Z"/>
          <w:b/>
          <w:sz w:val="20"/>
          <w:szCs w:val="20"/>
        </w:rPr>
      </w:pPr>
      <w:ins w:id="177" w:author="Dhaliwal, Sukhman" w:date="2019-12-05T10:59:00Z">
        <w:r w:rsidRPr="004753AE">
          <w:rPr>
            <w:b/>
            <w:sz w:val="20"/>
            <w:szCs w:val="20"/>
          </w:rPr>
          <w:t>SCSI RAID</w:t>
        </w:r>
      </w:ins>
    </w:p>
    <w:p w:rsidR="004753AE" w:rsidRPr="004753AE" w:rsidRDefault="004753AE" w:rsidP="004753AE">
      <w:pPr>
        <w:pStyle w:val="NoSpacing"/>
        <w:rPr>
          <w:ins w:id="178" w:author="Dhaliwal, Sukhman" w:date="2019-12-05T10:59:00Z"/>
          <w:sz w:val="20"/>
          <w:szCs w:val="20"/>
        </w:rPr>
      </w:pPr>
      <w:ins w:id="179" w:author="Dhaliwal, Sukhman" w:date="2019-12-05T10:59:00Z">
        <w:r w:rsidRPr="004753AE">
          <w:rPr>
            <w:sz w:val="20"/>
            <w:szCs w:val="20"/>
          </w:rPr>
          <w:t>Currently, Neutrino supports only hardware RAID (Redundant Arrays of Independent Disks) devices. There are many third-party solutions for SCSI RAID available for Neutrino; search for them on the Internet.</w:t>
        </w:r>
      </w:ins>
    </w:p>
    <w:p w:rsidR="004753AE" w:rsidRPr="004753AE" w:rsidRDefault="004753AE" w:rsidP="004753AE">
      <w:pPr>
        <w:pStyle w:val="NoSpacing"/>
        <w:rPr>
          <w:ins w:id="180" w:author="Dhaliwal, Sukhman" w:date="2019-12-05T10:59:00Z"/>
          <w:sz w:val="20"/>
          <w:szCs w:val="20"/>
        </w:rPr>
      </w:pPr>
    </w:p>
    <w:p w:rsidR="004753AE" w:rsidRPr="004753AE" w:rsidRDefault="004753AE" w:rsidP="004753AE">
      <w:pPr>
        <w:pStyle w:val="NoSpacing"/>
        <w:jc w:val="center"/>
        <w:rPr>
          <w:ins w:id="181" w:author="Dhaliwal, Sukhman" w:date="2019-12-05T10:59:00Z"/>
          <w:b/>
          <w:sz w:val="20"/>
          <w:szCs w:val="20"/>
        </w:rPr>
      </w:pPr>
      <w:ins w:id="182" w:author="Dhaliwal, Sukhman" w:date="2019-12-05T10:59:00Z">
        <w:r w:rsidRPr="004753AE">
          <w:rPr>
            <w:b/>
            <w:sz w:val="20"/>
            <w:szCs w:val="20"/>
          </w:rPr>
          <w:t>LS-120</w:t>
        </w:r>
      </w:ins>
    </w:p>
    <w:p w:rsidR="004753AE" w:rsidRPr="004753AE" w:rsidRDefault="004753AE" w:rsidP="004753AE">
      <w:pPr>
        <w:pStyle w:val="NoSpacing"/>
        <w:rPr>
          <w:ins w:id="183" w:author="Dhaliwal, Sukhman" w:date="2019-12-05T10:59:00Z"/>
          <w:sz w:val="20"/>
          <w:szCs w:val="20"/>
        </w:rPr>
      </w:pPr>
      <w:ins w:id="184" w:author="Dhaliwal, Sukhman" w:date="2019-12-05T10:59:00Z">
        <w:r w:rsidRPr="004753AE">
          <w:rPr>
            <w:sz w:val="20"/>
            <w:szCs w:val="20"/>
          </w:rPr>
          <w:t xml:space="preserve">LS-120 is a </w:t>
        </w:r>
        <w:proofErr w:type="spellStart"/>
        <w:r w:rsidRPr="004753AE">
          <w:rPr>
            <w:sz w:val="20"/>
            <w:szCs w:val="20"/>
          </w:rPr>
          <w:t>SuperDisk</w:t>
        </w:r>
        <w:proofErr w:type="spellEnd"/>
        <w:r w:rsidRPr="004753AE">
          <w:rPr>
            <w:sz w:val="20"/>
            <w:szCs w:val="20"/>
          </w:rPr>
          <w:t xml:space="preserve"> drive that uses new technology to greatly improve head alignment, enabling a much greater storage capacity (120 MB) than conventional 3.5-inch disks. Neutrino treats an LS-120 drive like an EIDE drive.</w:t>
        </w:r>
      </w:ins>
    </w:p>
    <w:p w:rsidR="004753AE" w:rsidRPr="004753AE" w:rsidRDefault="004753AE" w:rsidP="004753AE">
      <w:pPr>
        <w:rPr>
          <w:ins w:id="185" w:author="Dhaliwal, Sukhman" w:date="2019-12-05T10:59:00Z"/>
          <w:sz w:val="20"/>
          <w:szCs w:val="20"/>
        </w:rPr>
      </w:pPr>
    </w:p>
    <w:p w:rsidR="004753AE" w:rsidRPr="004753AE" w:rsidRDefault="004753AE" w:rsidP="004753AE">
      <w:pPr>
        <w:rPr>
          <w:ins w:id="186" w:author="Dhaliwal, Sukhman" w:date="2019-12-05T10:59:00Z"/>
          <w:sz w:val="20"/>
          <w:szCs w:val="20"/>
        </w:rPr>
      </w:pPr>
    </w:p>
    <w:p w:rsidR="004753AE" w:rsidRPr="006719E3" w:rsidRDefault="004753AE" w:rsidP="004753AE">
      <w:pPr>
        <w:pStyle w:val="NoSpacing"/>
        <w:jc w:val="center"/>
        <w:rPr>
          <w:ins w:id="187" w:author="Dhaliwal, Sukhman" w:date="2019-12-05T10:59:00Z"/>
          <w:b/>
          <w:sz w:val="20"/>
          <w:szCs w:val="20"/>
        </w:rPr>
      </w:pPr>
      <w:ins w:id="188" w:author="Dhaliwal, Sukhman" w:date="2019-12-05T10:59:00Z">
        <w:r w:rsidRPr="006719E3">
          <w:rPr>
            <w:b/>
            <w:sz w:val="20"/>
            <w:szCs w:val="20"/>
          </w:rPr>
          <w:t>ORB</w:t>
        </w:r>
      </w:ins>
    </w:p>
    <w:p w:rsidR="004753AE" w:rsidRDefault="004753AE" w:rsidP="004753AE">
      <w:pPr>
        <w:pStyle w:val="NoSpacing"/>
        <w:rPr>
          <w:ins w:id="189" w:author="Dhaliwal, Sukhman" w:date="2019-12-05T10:59:00Z"/>
          <w:sz w:val="20"/>
          <w:szCs w:val="20"/>
        </w:rPr>
      </w:pPr>
      <w:ins w:id="190" w:author="Dhaliwal, Sukhman" w:date="2019-12-05T10:59:00Z">
        <w:r w:rsidRPr="004753AE">
          <w:rPr>
            <w:sz w:val="20"/>
            <w:szCs w:val="20"/>
          </w:rPr>
          <w:lastRenderedPageBreak/>
          <w:t>An ORB drive is a fast, large-capacity, removable storage disk drive that uses 3.5″ storage media and attaches to the EIDE (ATA) chain. Ensure that the hardware is set up correctly and that the BIOS detects the hardware properly. An ORB drive is simple to set up, and appears in the /dev directory as a hard disk. For example:</w:t>
        </w:r>
        <w:r>
          <w:rPr>
            <w:sz w:val="20"/>
            <w:szCs w:val="20"/>
          </w:rPr>
          <w:t xml:space="preserve"> </w:t>
        </w:r>
        <w:r w:rsidRPr="004753AE">
          <w:rPr>
            <w:sz w:val="20"/>
            <w:szCs w:val="20"/>
          </w:rPr>
          <w:t>The hard disk as a primary master appears as /dev/hd0</w:t>
        </w:r>
        <w:r>
          <w:rPr>
            <w:sz w:val="20"/>
            <w:szCs w:val="20"/>
          </w:rPr>
          <w:t xml:space="preserve">. </w:t>
        </w:r>
        <w:r w:rsidRPr="004753AE">
          <w:rPr>
            <w:sz w:val="20"/>
            <w:szCs w:val="20"/>
          </w:rPr>
          <w:t>The ORB drive set up as a primary slave appears as /dev/hd1.</w:t>
        </w:r>
        <w:r>
          <w:rPr>
            <w:sz w:val="20"/>
            <w:szCs w:val="20"/>
          </w:rPr>
          <w:t xml:space="preserve"> </w:t>
        </w:r>
        <w:r w:rsidRPr="004753AE">
          <w:rPr>
            <w:sz w:val="20"/>
            <w:szCs w:val="20"/>
          </w:rPr>
          <w:t>To mount an ORB drive:</w:t>
        </w:r>
        <w:r>
          <w:rPr>
            <w:sz w:val="20"/>
            <w:szCs w:val="20"/>
          </w:rPr>
          <w:t xml:space="preserve"> </w:t>
        </w:r>
        <w:r w:rsidRPr="004753AE">
          <w:rPr>
            <w:sz w:val="20"/>
            <w:szCs w:val="20"/>
          </w:rPr>
          <w:t>mount /dev/hd1 /fs/</w:t>
        </w:r>
        <w:proofErr w:type="spellStart"/>
        <w:r w:rsidRPr="004753AE">
          <w:rPr>
            <w:sz w:val="20"/>
            <w:szCs w:val="20"/>
          </w:rPr>
          <w:t>orb_drive</w:t>
        </w:r>
        <w:proofErr w:type="spellEnd"/>
        <w:r>
          <w:rPr>
            <w:sz w:val="20"/>
            <w:szCs w:val="20"/>
          </w:rPr>
          <w:t>.</w:t>
        </w:r>
      </w:ins>
    </w:p>
    <w:p w:rsidR="004753AE" w:rsidRDefault="004753AE" w:rsidP="004753AE">
      <w:pPr>
        <w:pStyle w:val="NoSpacing"/>
        <w:rPr>
          <w:ins w:id="191" w:author="Dhaliwal, Sukhman" w:date="2019-12-05T10:59:00Z"/>
          <w:sz w:val="20"/>
          <w:szCs w:val="20"/>
        </w:rPr>
      </w:pPr>
    </w:p>
    <w:p w:rsidR="004753AE" w:rsidRPr="006719E3" w:rsidRDefault="004753AE" w:rsidP="004753AE">
      <w:pPr>
        <w:pStyle w:val="NoSpacing"/>
        <w:jc w:val="center"/>
        <w:rPr>
          <w:ins w:id="192" w:author="Dhaliwal, Sukhman" w:date="2019-12-05T10:59:00Z"/>
          <w:b/>
          <w:sz w:val="20"/>
          <w:szCs w:val="20"/>
        </w:rPr>
      </w:pPr>
      <w:ins w:id="193" w:author="Dhaliwal, Sukhman" w:date="2019-12-05T10:59:00Z">
        <w:r w:rsidRPr="006719E3">
          <w:rPr>
            <w:b/>
            <w:sz w:val="20"/>
            <w:szCs w:val="20"/>
          </w:rPr>
          <w:t>Zip and Jaz disks</w:t>
        </w:r>
      </w:ins>
    </w:p>
    <w:p w:rsidR="004753AE" w:rsidRDefault="004753AE" w:rsidP="004753AE">
      <w:pPr>
        <w:pStyle w:val="NoSpacing"/>
        <w:rPr>
          <w:ins w:id="194" w:author="Dhaliwal, Sukhman" w:date="2019-12-05T10:59:00Z"/>
          <w:sz w:val="20"/>
          <w:szCs w:val="20"/>
        </w:rPr>
      </w:pPr>
      <w:ins w:id="195" w:author="Dhaliwal, Sukhman" w:date="2019-12-05T10:59:00Z">
        <w:r w:rsidRPr="004753AE">
          <w:rPr>
            <w:sz w:val="20"/>
            <w:szCs w:val="20"/>
          </w:rPr>
          <w:t>Zip and Jaz disks are large-capacity removable storage disks, used for backing up hard disks and for transporting large files. These disks attach to the EIDE(ATA) chain. Before you attempt to use them, ensure that the hardware is set up correctly and that the BIOS detects the hardware properly. These drives are simple to set up, and they appear in the /dev directo</w:t>
        </w:r>
        <w:r>
          <w:rPr>
            <w:sz w:val="20"/>
            <w:szCs w:val="20"/>
          </w:rPr>
          <w:t xml:space="preserve">ry as a hard disk. For example: </w:t>
        </w:r>
        <w:r w:rsidRPr="004753AE">
          <w:rPr>
            <w:sz w:val="20"/>
            <w:szCs w:val="20"/>
          </w:rPr>
          <w:t>The hard disk set up as a prim</w:t>
        </w:r>
        <w:r>
          <w:rPr>
            <w:sz w:val="20"/>
            <w:szCs w:val="20"/>
          </w:rPr>
          <w:t xml:space="preserve">ary master appears as /dev/hd0. </w:t>
        </w:r>
        <w:r w:rsidRPr="004753AE">
          <w:rPr>
            <w:sz w:val="20"/>
            <w:szCs w:val="20"/>
          </w:rPr>
          <w:t>The Zip disk set up as a primary slave ap</w:t>
        </w:r>
        <w:r>
          <w:rPr>
            <w:sz w:val="20"/>
            <w:szCs w:val="20"/>
          </w:rPr>
          <w:t xml:space="preserve">pears as /dev/hd1.To mount the drive, type: </w:t>
        </w:r>
        <w:r w:rsidRPr="004753AE">
          <w:rPr>
            <w:sz w:val="20"/>
            <w:szCs w:val="20"/>
          </w:rPr>
          <w:t>mount /dev/hd1 /fs/</w:t>
        </w:r>
        <w:proofErr w:type="spellStart"/>
        <w:r w:rsidRPr="004753AE">
          <w:rPr>
            <w:sz w:val="20"/>
            <w:szCs w:val="20"/>
          </w:rPr>
          <w:t>zip_drive</w:t>
        </w:r>
        <w:proofErr w:type="spellEnd"/>
      </w:ins>
    </w:p>
    <w:p w:rsidR="004753AE" w:rsidRDefault="004753AE" w:rsidP="004753AE">
      <w:pPr>
        <w:pStyle w:val="NoSpacing"/>
        <w:rPr>
          <w:ins w:id="196" w:author="Dhaliwal, Sukhman" w:date="2019-12-05T10:59:00Z"/>
          <w:sz w:val="20"/>
          <w:szCs w:val="20"/>
        </w:rPr>
      </w:pPr>
    </w:p>
    <w:p w:rsidR="004753AE" w:rsidRPr="006719E3" w:rsidRDefault="004753AE" w:rsidP="004753AE">
      <w:pPr>
        <w:pStyle w:val="NoSpacing"/>
        <w:jc w:val="center"/>
        <w:rPr>
          <w:ins w:id="197" w:author="Dhaliwal, Sukhman" w:date="2019-12-05T10:59:00Z"/>
          <w:b/>
          <w:sz w:val="20"/>
          <w:szCs w:val="20"/>
        </w:rPr>
      </w:pPr>
      <w:ins w:id="198" w:author="Dhaliwal, Sukhman" w:date="2019-12-05T10:59:00Z">
        <w:r w:rsidRPr="006719E3">
          <w:rPr>
            <w:b/>
            <w:sz w:val="20"/>
            <w:szCs w:val="20"/>
          </w:rPr>
          <w:t>Magnetic optical drives</w:t>
        </w:r>
      </w:ins>
    </w:p>
    <w:p w:rsidR="004753AE" w:rsidRDefault="004753AE" w:rsidP="004753AE">
      <w:pPr>
        <w:pStyle w:val="NoSpacing"/>
        <w:rPr>
          <w:ins w:id="199" w:author="Dhaliwal, Sukhman" w:date="2019-12-05T10:59:00Z"/>
          <w:sz w:val="20"/>
          <w:szCs w:val="20"/>
        </w:rPr>
      </w:pPr>
      <w:ins w:id="200" w:author="Dhaliwal, Sukhman" w:date="2019-12-05T10:59:00Z">
        <w:r w:rsidRPr="004753AE">
          <w:rPr>
            <w:sz w:val="20"/>
            <w:szCs w:val="20"/>
          </w:rPr>
          <w:t>Magnetic optical (MO) drives are usually attached to a SCSI or EIDE (ATA) bus. Before you attempt to use the drive, ensure that the hardware is set up correctly and that the BIOS</w:t>
        </w:r>
        <w:r>
          <w:rPr>
            <w:sz w:val="20"/>
            <w:szCs w:val="20"/>
          </w:rPr>
          <w:t xml:space="preserve"> detects the hardware properly. </w:t>
        </w:r>
        <w:r w:rsidRPr="004753AE">
          <w:rPr>
            <w:sz w:val="20"/>
            <w:szCs w:val="20"/>
          </w:rPr>
          <w:t xml:space="preserve">The driver that you need depends on whether the drive is attached to a SCSI or EIDE interface. If it's SCSI, you'll need to determine the proper driver for your SCSI interface. If it's EIDE, simply use the </w:t>
        </w:r>
        <w:proofErr w:type="spellStart"/>
        <w:r w:rsidRPr="004753AE">
          <w:rPr>
            <w:sz w:val="20"/>
            <w:szCs w:val="20"/>
          </w:rPr>
          <w:t>devb-eide</w:t>
        </w:r>
        <w:proofErr w:type="spellEnd"/>
        <w:r w:rsidRPr="004753AE">
          <w:rPr>
            <w:sz w:val="20"/>
            <w:szCs w:val="20"/>
          </w:rPr>
          <w:t xml:space="preserve"> driver. For more inform</w:t>
        </w:r>
        <w:r>
          <w:rPr>
            <w:sz w:val="20"/>
            <w:szCs w:val="20"/>
          </w:rPr>
          <w:t xml:space="preserve">ation, see “Hard disks,” above. </w:t>
        </w:r>
        <w:r w:rsidRPr="004753AE">
          <w:rPr>
            <w:sz w:val="20"/>
            <w:szCs w:val="20"/>
          </w:rPr>
          <w:t>The drivers for optical disks load the cam-optical.so shared object, which provides a common a</w:t>
        </w:r>
        <w:r>
          <w:rPr>
            <w:sz w:val="20"/>
            <w:szCs w:val="20"/>
          </w:rPr>
          <w:t xml:space="preserve">ccess method for optical disks. </w:t>
        </w:r>
        <w:r w:rsidRPr="004753AE">
          <w:rPr>
            <w:sz w:val="20"/>
            <w:szCs w:val="20"/>
          </w:rPr>
          <w:t>The MO drive should appear in your /dev directory as /dev/</w:t>
        </w:r>
        <w:proofErr w:type="spellStart"/>
        <w:r w:rsidRPr="004753AE">
          <w:rPr>
            <w:sz w:val="20"/>
            <w:szCs w:val="20"/>
          </w:rPr>
          <w:t>mox</w:t>
        </w:r>
        <w:proofErr w:type="spellEnd"/>
        <w:r w:rsidRPr="004753AE">
          <w:rPr>
            <w:sz w:val="20"/>
            <w:szCs w:val="20"/>
          </w:rPr>
          <w:t>, where x is the numb</w:t>
        </w:r>
        <w:r>
          <w:rPr>
            <w:sz w:val="20"/>
            <w:szCs w:val="20"/>
          </w:rPr>
          <w:t xml:space="preserve">er of the drive, starting at 0. To mount the drive, type: </w:t>
        </w:r>
        <w:r w:rsidRPr="004753AE">
          <w:rPr>
            <w:sz w:val="20"/>
            <w:szCs w:val="20"/>
          </w:rPr>
          <w:t>mount /dev/mo0 /fs/</w:t>
        </w:r>
        <w:proofErr w:type="spellStart"/>
        <w:r w:rsidRPr="004753AE">
          <w:rPr>
            <w:sz w:val="20"/>
            <w:szCs w:val="20"/>
          </w:rPr>
          <w:t>mo_drive</w:t>
        </w:r>
        <w:proofErr w:type="spellEnd"/>
      </w:ins>
    </w:p>
    <w:p w:rsidR="00C577B3" w:rsidRDefault="00C577B3" w:rsidP="004753AE">
      <w:pPr>
        <w:pStyle w:val="NoSpacing"/>
        <w:rPr>
          <w:ins w:id="201" w:author="Dhaliwal, Sukhman" w:date="2019-12-05T10:59:00Z"/>
          <w:sz w:val="20"/>
          <w:szCs w:val="20"/>
        </w:rPr>
      </w:pPr>
    </w:p>
    <w:p w:rsidR="00C577B3" w:rsidRPr="00C577B3" w:rsidRDefault="00C577B3">
      <w:pPr>
        <w:pStyle w:val="NoSpacing"/>
        <w:jc w:val="center"/>
        <w:rPr>
          <w:ins w:id="202" w:author="Dhaliwal, Sukhman" w:date="2019-12-05T10:59:00Z"/>
          <w:b/>
          <w:sz w:val="20"/>
          <w:szCs w:val="20"/>
          <w:rPrChange w:id="203" w:author="Dhaliwal, Sukhman" w:date="2019-12-05T10:59:00Z">
            <w:rPr>
              <w:ins w:id="204" w:author="Dhaliwal, Sukhman" w:date="2019-12-05T10:59:00Z"/>
              <w:sz w:val="20"/>
              <w:szCs w:val="20"/>
            </w:rPr>
          </w:rPrChange>
        </w:rPr>
        <w:pPrChange w:id="205" w:author="Dhaliwal, Sukhman" w:date="2019-12-05T10:59:00Z">
          <w:pPr>
            <w:pStyle w:val="NoSpacing"/>
          </w:pPr>
        </w:pPrChange>
      </w:pPr>
      <w:ins w:id="206" w:author="Dhaliwal, Sukhman" w:date="2019-12-05T10:59:00Z">
        <w:r w:rsidRPr="00C577B3">
          <w:rPr>
            <w:b/>
            <w:sz w:val="20"/>
            <w:szCs w:val="20"/>
            <w:rPrChange w:id="207" w:author="Dhaliwal, Sukhman" w:date="2019-12-05T10:59:00Z">
              <w:rPr>
                <w:sz w:val="20"/>
                <w:szCs w:val="20"/>
              </w:rPr>
            </w:rPrChange>
          </w:rPr>
          <w:t>RAM disks</w:t>
        </w:r>
      </w:ins>
    </w:p>
    <w:p w:rsidR="00C577B3" w:rsidRDefault="00C577B3" w:rsidP="00C577B3">
      <w:pPr>
        <w:pStyle w:val="NoSpacing"/>
        <w:rPr>
          <w:ins w:id="208" w:author="Dhaliwal, Sukhman" w:date="2019-12-05T11:00:00Z"/>
          <w:sz w:val="20"/>
          <w:szCs w:val="20"/>
        </w:rPr>
      </w:pPr>
      <w:ins w:id="209" w:author="Dhaliwal, Sukhman" w:date="2019-12-05T10:59:00Z">
        <w:r w:rsidRPr="00C577B3">
          <w:rPr>
            <w:sz w:val="20"/>
            <w:szCs w:val="20"/>
          </w:rPr>
          <w:t xml:space="preserve">A RAM disk is a storage area that exists only in memory but looks like a hard disk. You can add one to your system by using </w:t>
        </w:r>
        <w:proofErr w:type="spellStart"/>
        <w:r w:rsidRPr="00C577B3">
          <w:rPr>
            <w:sz w:val="20"/>
            <w:szCs w:val="20"/>
          </w:rPr>
          <w:t>devb</w:t>
        </w:r>
        <w:proofErr w:type="spellEnd"/>
        <w:r w:rsidRPr="00C577B3">
          <w:rPr>
            <w:sz w:val="20"/>
            <w:szCs w:val="20"/>
          </w:rPr>
          <w:t xml:space="preserve">-ram, but this is a RAM disk with the overhead of a block </w:t>
        </w:r>
        <w:proofErr w:type="spellStart"/>
        <w:r w:rsidRPr="00C577B3">
          <w:rPr>
            <w:sz w:val="20"/>
            <w:szCs w:val="20"/>
          </w:rPr>
          <w:t>filesystem</w:t>
        </w:r>
        <w:proofErr w:type="spellEnd"/>
        <w:r w:rsidRPr="00C577B3">
          <w:rPr>
            <w:sz w:val="20"/>
            <w:szCs w:val="20"/>
          </w:rPr>
          <w:t xml:space="preserve">; by default, it's initialized and formatted for an fs-qnx4.so </w:t>
        </w:r>
        <w:proofErr w:type="spellStart"/>
        <w:r w:rsidRPr="00C577B3">
          <w:rPr>
            <w:sz w:val="20"/>
            <w:szCs w:val="20"/>
          </w:rPr>
          <w:t>filesystem</w:t>
        </w:r>
        <w:proofErr w:type="spellEnd"/>
        <w:r w:rsidRPr="00C577B3">
          <w:rPr>
            <w:sz w:val="20"/>
            <w:szCs w:val="20"/>
          </w:rPr>
          <w:t xml:space="preserve"> (unless you specify the ram </w:t>
        </w:r>
        <w:proofErr w:type="spellStart"/>
        <w:r w:rsidRPr="00C577B3">
          <w:rPr>
            <w:sz w:val="20"/>
            <w:szCs w:val="20"/>
          </w:rPr>
          <w:t>nodinit</w:t>
        </w:r>
        <w:proofErr w:type="spellEnd"/>
        <w:r w:rsidRPr="00C577B3">
          <w:rPr>
            <w:sz w:val="20"/>
            <w:szCs w:val="20"/>
          </w:rPr>
          <w:t xml:space="preserve"> option).</w:t>
        </w:r>
      </w:ins>
    </w:p>
    <w:p w:rsidR="00C577B3" w:rsidRDefault="00C577B3" w:rsidP="00C577B3">
      <w:pPr>
        <w:pStyle w:val="NoSpacing"/>
        <w:rPr>
          <w:ins w:id="210" w:author="Dhaliwal, Sukhman" w:date="2019-12-05T11:00:00Z"/>
          <w:sz w:val="20"/>
          <w:szCs w:val="20"/>
        </w:rPr>
      </w:pPr>
    </w:p>
    <w:p w:rsidR="00C577B3" w:rsidRPr="00C577B3" w:rsidRDefault="00C577B3">
      <w:pPr>
        <w:pStyle w:val="NoSpacing"/>
        <w:jc w:val="center"/>
        <w:rPr>
          <w:ins w:id="211" w:author="Dhaliwal, Sukhman" w:date="2019-12-05T11:00:00Z"/>
          <w:b/>
          <w:sz w:val="20"/>
          <w:szCs w:val="20"/>
          <w:rPrChange w:id="212" w:author="Dhaliwal, Sukhman" w:date="2019-12-05T11:00:00Z">
            <w:rPr>
              <w:ins w:id="213" w:author="Dhaliwal, Sukhman" w:date="2019-12-05T11:00:00Z"/>
              <w:sz w:val="20"/>
              <w:szCs w:val="20"/>
            </w:rPr>
          </w:rPrChange>
        </w:rPr>
        <w:pPrChange w:id="214" w:author="Dhaliwal, Sukhman" w:date="2019-12-05T11:00:00Z">
          <w:pPr>
            <w:pStyle w:val="NoSpacing"/>
          </w:pPr>
        </w:pPrChange>
      </w:pPr>
      <w:ins w:id="215" w:author="Dhaliwal, Sukhman" w:date="2019-12-05T11:00:00Z">
        <w:r w:rsidRPr="00C577B3">
          <w:rPr>
            <w:b/>
            <w:sz w:val="20"/>
            <w:szCs w:val="20"/>
            <w:rPrChange w:id="216" w:author="Dhaliwal, Sukhman" w:date="2019-12-05T11:00:00Z">
              <w:rPr>
                <w:sz w:val="20"/>
                <w:szCs w:val="20"/>
              </w:rPr>
            </w:rPrChange>
          </w:rPr>
          <w:t>Mice and keyboards</w:t>
        </w:r>
      </w:ins>
    </w:p>
    <w:p w:rsidR="00C577B3" w:rsidRPr="00C577B3" w:rsidRDefault="00C577B3">
      <w:pPr>
        <w:pStyle w:val="NoSpacing"/>
        <w:rPr>
          <w:ins w:id="217" w:author="Dhaliwal, Sukhman" w:date="2019-12-05T10:59:00Z"/>
          <w:sz w:val="20"/>
          <w:szCs w:val="20"/>
        </w:rPr>
      </w:pPr>
      <w:ins w:id="218" w:author="Dhaliwal, Sukhman" w:date="2019-12-05T11:00:00Z">
        <w:r w:rsidRPr="00C577B3">
          <w:rPr>
            <w:sz w:val="20"/>
            <w:szCs w:val="20"/>
          </w:rPr>
          <w:t xml:space="preserve">Mice and keyboards both use the </w:t>
        </w:r>
        <w:proofErr w:type="spellStart"/>
        <w:r w:rsidRPr="00C577B3">
          <w:rPr>
            <w:sz w:val="20"/>
            <w:szCs w:val="20"/>
          </w:rPr>
          <w:t>devi-hirun</w:t>
        </w:r>
        <w:proofErr w:type="spellEnd"/>
        <w:r w:rsidRPr="00C577B3">
          <w:rPr>
            <w:sz w:val="20"/>
            <w:szCs w:val="20"/>
          </w:rPr>
          <w:t xml:space="preserve"> driver. The type of mouse attached to your system determines which options you need to use. For a serial mouse, you need to specify the correct protocol (e.g.</w:t>
        </w:r>
        <w:r>
          <w:rPr>
            <w:sz w:val="20"/>
            <w:szCs w:val="20"/>
          </w:rPr>
          <w:t xml:space="preserve"> the Microsoft Mouse protocol). </w:t>
        </w:r>
        <w:r w:rsidRPr="00C577B3">
          <w:rPr>
            <w:sz w:val="20"/>
            <w:szCs w:val="20"/>
          </w:rPr>
          <w:t>Keyboards ar</w:t>
        </w:r>
        <w:r>
          <w:rPr>
            <w:sz w:val="20"/>
            <w:szCs w:val="20"/>
          </w:rPr>
          <w:t xml:space="preserve">e detected on these interfaces: </w:t>
        </w:r>
        <w:r w:rsidRPr="00C577B3">
          <w:rPr>
            <w:sz w:val="20"/>
            <w:szCs w:val="20"/>
          </w:rPr>
          <w:t xml:space="preserve">AT-style </w:t>
        </w:r>
        <w:r>
          <w:rPr>
            <w:sz w:val="20"/>
            <w:szCs w:val="20"/>
          </w:rPr>
          <w:t>adapters appear as /dev/</w:t>
        </w:r>
        <w:proofErr w:type="spellStart"/>
        <w:r>
          <w:rPr>
            <w:sz w:val="20"/>
            <w:szCs w:val="20"/>
          </w:rPr>
          <w:t>kbddev</w:t>
        </w:r>
        <w:proofErr w:type="spellEnd"/>
        <w:r>
          <w:rPr>
            <w:sz w:val="20"/>
            <w:szCs w:val="20"/>
          </w:rPr>
          <w:t xml:space="preserve">. </w:t>
        </w:r>
        <w:r w:rsidRPr="00C577B3">
          <w:rPr>
            <w:sz w:val="20"/>
            <w:szCs w:val="20"/>
          </w:rPr>
          <w:t>PS/2 keyboards appear as /dev/</w:t>
        </w:r>
        <w:proofErr w:type="spellStart"/>
        <w:r w:rsidRPr="00C577B3">
          <w:rPr>
            <w:sz w:val="20"/>
            <w:szCs w:val="20"/>
          </w:rPr>
          <w:t>kbd</w:t>
        </w:r>
        <w:proofErr w:type="spellEnd"/>
        <w:r w:rsidRPr="00C577B3">
          <w:rPr>
            <w:sz w:val="20"/>
            <w:szCs w:val="20"/>
          </w:rPr>
          <w:t>.</w:t>
        </w:r>
      </w:ins>
    </w:p>
    <w:p w:rsidR="00C577B3" w:rsidRDefault="00C577B3">
      <w:pPr>
        <w:pStyle w:val="NoSpacing"/>
        <w:rPr>
          <w:ins w:id="219" w:author="Dhaliwal, Sukhman" w:date="2019-12-05T11:00:00Z"/>
          <w:sz w:val="20"/>
          <w:szCs w:val="20"/>
        </w:rPr>
      </w:pPr>
    </w:p>
    <w:p w:rsidR="00C577B3" w:rsidRPr="00C577B3" w:rsidRDefault="00C577B3">
      <w:pPr>
        <w:pStyle w:val="NoSpacing"/>
        <w:jc w:val="center"/>
        <w:rPr>
          <w:ins w:id="220" w:author="Dhaliwal, Sukhman" w:date="2019-12-05T11:00:00Z"/>
          <w:b/>
          <w:sz w:val="20"/>
          <w:szCs w:val="20"/>
          <w:rPrChange w:id="221" w:author="Dhaliwal, Sukhman" w:date="2019-12-05T11:01:00Z">
            <w:rPr>
              <w:ins w:id="222" w:author="Dhaliwal, Sukhman" w:date="2019-12-05T11:00:00Z"/>
              <w:sz w:val="20"/>
              <w:szCs w:val="20"/>
            </w:rPr>
          </w:rPrChange>
        </w:rPr>
        <w:pPrChange w:id="223" w:author="Dhaliwal, Sukhman" w:date="2019-12-05T11:01:00Z">
          <w:pPr>
            <w:pStyle w:val="NoSpacing"/>
          </w:pPr>
        </w:pPrChange>
      </w:pPr>
      <w:ins w:id="224" w:author="Dhaliwal, Sukhman" w:date="2019-12-05T11:00:00Z">
        <w:r w:rsidRPr="00C577B3">
          <w:rPr>
            <w:b/>
            <w:sz w:val="20"/>
            <w:szCs w:val="20"/>
            <w:rPrChange w:id="225" w:author="Dhaliwal, Sukhman" w:date="2019-12-05T11:01:00Z">
              <w:rPr>
                <w:sz w:val="20"/>
                <w:szCs w:val="20"/>
              </w:rPr>
            </w:rPrChange>
          </w:rPr>
          <w:t>Touchscreens</w:t>
        </w:r>
      </w:ins>
    </w:p>
    <w:p w:rsidR="00C577B3" w:rsidRDefault="00C577B3" w:rsidP="00C577B3">
      <w:pPr>
        <w:pStyle w:val="NoSpacing"/>
        <w:rPr>
          <w:ins w:id="226" w:author="Dhaliwal, Sukhman" w:date="2019-12-05T11:01:00Z"/>
          <w:sz w:val="20"/>
          <w:szCs w:val="20"/>
        </w:rPr>
      </w:pPr>
      <w:ins w:id="227" w:author="Dhaliwal, Sukhman" w:date="2019-12-05T11:00:00Z">
        <w:r w:rsidRPr="00C577B3">
          <w:rPr>
            <w:sz w:val="20"/>
            <w:szCs w:val="20"/>
          </w:rPr>
          <w:t xml:space="preserve">Neutrino supports various touchscreens; check the list of supported hardware on our website to determine which driver to use for yours. See also the </w:t>
        </w:r>
        <w:proofErr w:type="spellStart"/>
        <w:r w:rsidRPr="00C577B3">
          <w:rPr>
            <w:sz w:val="20"/>
            <w:szCs w:val="20"/>
          </w:rPr>
          <w:t>devi</w:t>
        </w:r>
        <w:proofErr w:type="spellEnd"/>
        <w:r w:rsidRPr="00C577B3">
          <w:rPr>
            <w:sz w:val="20"/>
            <w:szCs w:val="20"/>
          </w:rPr>
          <w:t>-* input drivers in the Utilities Reference. Determine which options are appropriate for your setup, and then start the driver. For example, here's how to start the driver</w:t>
        </w:r>
        <w:r>
          <w:rPr>
            <w:sz w:val="20"/>
            <w:szCs w:val="20"/>
          </w:rPr>
          <w:t xml:space="preserve"> for a </w:t>
        </w:r>
        <w:proofErr w:type="spellStart"/>
        <w:r>
          <w:rPr>
            <w:sz w:val="20"/>
            <w:szCs w:val="20"/>
          </w:rPr>
          <w:t>Dynapro</w:t>
        </w:r>
        <w:proofErr w:type="spellEnd"/>
        <w:r>
          <w:rPr>
            <w:sz w:val="20"/>
            <w:szCs w:val="20"/>
          </w:rPr>
          <w:t xml:space="preserve"> SC4 touchscreen: </w:t>
        </w:r>
        <w:proofErr w:type="spellStart"/>
        <w:r w:rsidRPr="00C577B3">
          <w:rPr>
            <w:sz w:val="20"/>
            <w:szCs w:val="20"/>
          </w:rPr>
          <w:t>devi</w:t>
        </w:r>
        <w:proofErr w:type="spellEnd"/>
        <w:r w:rsidRPr="00C577B3">
          <w:rPr>
            <w:sz w:val="20"/>
            <w:szCs w:val="20"/>
          </w:rPr>
          <w:t xml:space="preserve">-dyna dyna -4 </w:t>
        </w:r>
        <w:proofErr w:type="spellStart"/>
        <w:r w:rsidRPr="00C577B3">
          <w:rPr>
            <w:sz w:val="20"/>
            <w:szCs w:val="20"/>
          </w:rPr>
          <w:t>fd</w:t>
        </w:r>
        <w:proofErr w:type="spellEnd"/>
        <w:r w:rsidRPr="00C577B3">
          <w:rPr>
            <w:sz w:val="20"/>
            <w:szCs w:val="20"/>
          </w:rPr>
          <w:t xml:space="preserve"> -d/dev/ser1 &amp;</w:t>
        </w:r>
      </w:ins>
    </w:p>
    <w:p w:rsidR="00C577B3" w:rsidRDefault="00C577B3" w:rsidP="00C577B3">
      <w:pPr>
        <w:pStyle w:val="NoSpacing"/>
        <w:rPr>
          <w:ins w:id="228" w:author="Dhaliwal, Sukhman" w:date="2019-12-05T11:01:00Z"/>
          <w:sz w:val="20"/>
          <w:szCs w:val="20"/>
        </w:rPr>
      </w:pPr>
    </w:p>
    <w:p w:rsidR="00C577B3" w:rsidRPr="00C577B3" w:rsidRDefault="00C577B3">
      <w:pPr>
        <w:pStyle w:val="NoSpacing"/>
        <w:jc w:val="center"/>
        <w:rPr>
          <w:ins w:id="229" w:author="Dhaliwal, Sukhman" w:date="2019-12-05T11:01:00Z"/>
          <w:b/>
          <w:sz w:val="20"/>
          <w:szCs w:val="20"/>
          <w:rPrChange w:id="230" w:author="Dhaliwal, Sukhman" w:date="2019-12-05T11:01:00Z">
            <w:rPr>
              <w:ins w:id="231" w:author="Dhaliwal, Sukhman" w:date="2019-12-05T11:01:00Z"/>
              <w:sz w:val="20"/>
              <w:szCs w:val="20"/>
            </w:rPr>
          </w:rPrChange>
        </w:rPr>
        <w:pPrChange w:id="232" w:author="Dhaliwal, Sukhman" w:date="2019-12-05T11:01:00Z">
          <w:pPr>
            <w:pStyle w:val="NoSpacing"/>
          </w:pPr>
        </w:pPrChange>
      </w:pPr>
      <w:ins w:id="233" w:author="Dhaliwal, Sukhman" w:date="2019-12-05T11:01:00Z">
        <w:r w:rsidRPr="00C577B3">
          <w:rPr>
            <w:b/>
            <w:sz w:val="20"/>
            <w:szCs w:val="20"/>
            <w:rPrChange w:id="234" w:author="Dhaliwal, Sukhman" w:date="2019-12-05T11:01:00Z">
              <w:rPr>
                <w:sz w:val="20"/>
                <w:szCs w:val="20"/>
              </w:rPr>
            </w:rPrChange>
          </w:rPr>
          <w:t>Audio cards</w:t>
        </w:r>
      </w:ins>
    </w:p>
    <w:p w:rsidR="00C577B3" w:rsidRDefault="00C577B3" w:rsidP="00C577B3">
      <w:pPr>
        <w:pStyle w:val="NoSpacing"/>
        <w:rPr>
          <w:ins w:id="235" w:author="Dhaliwal, Sukhman" w:date="2019-12-05T11:01:00Z"/>
          <w:sz w:val="20"/>
          <w:szCs w:val="20"/>
        </w:rPr>
      </w:pPr>
      <w:ins w:id="236" w:author="Dhaliwal, Sukhman" w:date="2019-12-05T11:01:00Z">
        <w:r w:rsidRPr="00C577B3">
          <w:rPr>
            <w:sz w:val="20"/>
            <w:szCs w:val="20"/>
          </w:rPr>
          <w:t xml:space="preserve">By default, the operating system detects your audio card. The enumerators identify the card and use </w:t>
        </w:r>
        <w:proofErr w:type="spellStart"/>
        <w:r w:rsidRPr="00C577B3">
          <w:rPr>
            <w:sz w:val="20"/>
            <w:szCs w:val="20"/>
          </w:rPr>
          <w:t>io</w:t>
        </w:r>
        <w:proofErr w:type="spellEnd"/>
        <w:r w:rsidRPr="00C577B3">
          <w:rPr>
            <w:sz w:val="20"/>
            <w:szCs w:val="20"/>
          </w:rPr>
          <w:t xml:space="preserve">-audio to start it. Audio drivers in Neutrino are very simple to initialize. When you use </w:t>
        </w:r>
        <w:proofErr w:type="spellStart"/>
        <w:r w:rsidRPr="00C577B3">
          <w:rPr>
            <w:sz w:val="20"/>
            <w:szCs w:val="20"/>
          </w:rPr>
          <w:t>io</w:t>
        </w:r>
        <w:proofErr w:type="spellEnd"/>
        <w:r w:rsidRPr="00C577B3">
          <w:rPr>
            <w:sz w:val="20"/>
            <w:szCs w:val="20"/>
          </w:rPr>
          <w:t>-audio, you can use th</w:t>
        </w:r>
        <w:r>
          <w:rPr>
            <w:sz w:val="20"/>
            <w:szCs w:val="20"/>
          </w:rPr>
          <w:t xml:space="preserve">e -d option to pass the driver: </w:t>
        </w:r>
        <w:proofErr w:type="spellStart"/>
        <w:r w:rsidRPr="00C577B3">
          <w:rPr>
            <w:sz w:val="20"/>
            <w:szCs w:val="20"/>
          </w:rPr>
          <w:t>io</w:t>
        </w:r>
        <w:proofErr w:type="spellEnd"/>
        <w:r w:rsidRPr="00C577B3">
          <w:rPr>
            <w:sz w:val="20"/>
            <w:szCs w:val="20"/>
          </w:rPr>
          <w:t>-audio -</w:t>
        </w:r>
        <w:proofErr w:type="spellStart"/>
        <w:r w:rsidRPr="00C577B3">
          <w:rPr>
            <w:sz w:val="20"/>
            <w:szCs w:val="20"/>
          </w:rPr>
          <w:t>vv</w:t>
        </w:r>
        <w:proofErr w:type="spellEnd"/>
        <w:r w:rsidRPr="00C577B3">
          <w:rPr>
            <w:sz w:val="20"/>
            <w:szCs w:val="20"/>
          </w:rPr>
          <w:t xml:space="preserve"> -d </w:t>
        </w:r>
        <w:proofErr w:type="spellStart"/>
        <w:r w:rsidRPr="00C577B3">
          <w:rPr>
            <w:sz w:val="20"/>
            <w:szCs w:val="20"/>
          </w:rPr>
          <w:t>audiopc</w:t>
        </w:r>
        <w:proofErr w:type="spellEnd"/>
        <w:r w:rsidRPr="00C577B3">
          <w:rPr>
            <w:sz w:val="20"/>
            <w:szCs w:val="20"/>
          </w:rPr>
          <w:t xml:space="preserve"> &amp;</w:t>
        </w:r>
      </w:ins>
    </w:p>
    <w:p w:rsidR="00C577B3" w:rsidRDefault="00C577B3" w:rsidP="00C577B3">
      <w:pPr>
        <w:pStyle w:val="NoSpacing"/>
        <w:rPr>
          <w:ins w:id="237" w:author="Dhaliwal, Sukhman" w:date="2019-12-05T11:01:00Z"/>
          <w:sz w:val="20"/>
          <w:szCs w:val="20"/>
        </w:rPr>
      </w:pPr>
    </w:p>
    <w:p w:rsidR="00C577B3" w:rsidRPr="00C577B3" w:rsidRDefault="00C577B3">
      <w:pPr>
        <w:pStyle w:val="NoSpacing"/>
        <w:jc w:val="center"/>
        <w:rPr>
          <w:ins w:id="238" w:author="Dhaliwal, Sukhman" w:date="2019-12-05T11:01:00Z"/>
          <w:b/>
          <w:sz w:val="20"/>
          <w:szCs w:val="20"/>
          <w:rPrChange w:id="239" w:author="Dhaliwal, Sukhman" w:date="2019-12-05T11:01:00Z">
            <w:rPr>
              <w:ins w:id="240" w:author="Dhaliwal, Sukhman" w:date="2019-12-05T11:01:00Z"/>
              <w:sz w:val="20"/>
              <w:szCs w:val="20"/>
            </w:rPr>
          </w:rPrChange>
        </w:rPr>
        <w:pPrChange w:id="241" w:author="Dhaliwal, Sukhman" w:date="2019-12-05T11:01:00Z">
          <w:pPr>
            <w:pStyle w:val="NoSpacing"/>
          </w:pPr>
        </w:pPrChange>
      </w:pPr>
      <w:ins w:id="242" w:author="Dhaliwal, Sukhman" w:date="2019-12-05T11:01:00Z">
        <w:r w:rsidRPr="00C577B3">
          <w:rPr>
            <w:b/>
            <w:sz w:val="20"/>
            <w:szCs w:val="20"/>
            <w:rPrChange w:id="243" w:author="Dhaliwal, Sukhman" w:date="2019-12-05T11:01:00Z">
              <w:rPr>
                <w:sz w:val="20"/>
                <w:szCs w:val="20"/>
              </w:rPr>
            </w:rPrChange>
          </w:rPr>
          <w:t>ISA cards</w:t>
        </w:r>
      </w:ins>
    </w:p>
    <w:p w:rsidR="00C577B3" w:rsidRDefault="00C577B3" w:rsidP="00C577B3">
      <w:pPr>
        <w:pStyle w:val="NoSpacing"/>
        <w:rPr>
          <w:ins w:id="244" w:author="Dhaliwal, Sukhman" w:date="2019-12-05T11:01:00Z"/>
          <w:sz w:val="20"/>
          <w:szCs w:val="20"/>
        </w:rPr>
      </w:pPr>
      <w:ins w:id="245" w:author="Dhaliwal, Sukhman" w:date="2019-12-05T11:01:00Z">
        <w:r w:rsidRPr="00C577B3">
          <w:rPr>
            <w:sz w:val="20"/>
            <w:szCs w:val="20"/>
          </w:rPr>
          <w:t>ISA cards are either Plug-and-Play or not. You typically have to manually set up non-PnP ISA devices. In order to identify your device, you need to have the manual for your device or have a way to contact your device's manufacturer (e.g. via their website). There isn't currently a Neutrino utility that lists the ISA devices that are installed on a system.</w:t>
        </w:r>
      </w:ins>
    </w:p>
    <w:p w:rsidR="00C577B3" w:rsidRDefault="00C577B3" w:rsidP="00C577B3">
      <w:pPr>
        <w:pStyle w:val="NoSpacing"/>
        <w:rPr>
          <w:ins w:id="246" w:author="Dhaliwal, Sukhman" w:date="2019-12-05T11:01:00Z"/>
          <w:sz w:val="20"/>
          <w:szCs w:val="20"/>
        </w:rPr>
      </w:pPr>
    </w:p>
    <w:p w:rsidR="00C577B3" w:rsidRPr="00C577B3" w:rsidRDefault="00C577B3">
      <w:pPr>
        <w:pStyle w:val="NoSpacing"/>
        <w:jc w:val="center"/>
        <w:rPr>
          <w:ins w:id="247" w:author="Dhaliwal, Sukhman" w:date="2019-12-05T11:01:00Z"/>
          <w:b/>
          <w:sz w:val="20"/>
          <w:szCs w:val="20"/>
          <w:rPrChange w:id="248" w:author="Dhaliwal, Sukhman" w:date="2019-12-05T11:01:00Z">
            <w:rPr>
              <w:ins w:id="249" w:author="Dhaliwal, Sukhman" w:date="2019-12-05T11:01:00Z"/>
              <w:sz w:val="20"/>
              <w:szCs w:val="20"/>
            </w:rPr>
          </w:rPrChange>
        </w:rPr>
        <w:pPrChange w:id="250" w:author="Dhaliwal, Sukhman" w:date="2019-12-05T11:01:00Z">
          <w:pPr>
            <w:pStyle w:val="NoSpacing"/>
          </w:pPr>
        </w:pPrChange>
      </w:pPr>
      <w:ins w:id="251" w:author="Dhaliwal, Sukhman" w:date="2019-12-05T11:01:00Z">
        <w:r w:rsidRPr="00C577B3">
          <w:rPr>
            <w:b/>
            <w:sz w:val="20"/>
            <w:szCs w:val="20"/>
            <w:rPrChange w:id="252" w:author="Dhaliwal, Sukhman" w:date="2019-12-05T11:01:00Z">
              <w:rPr>
                <w:sz w:val="20"/>
                <w:szCs w:val="20"/>
              </w:rPr>
            </w:rPrChange>
          </w:rPr>
          <w:t>PCI Cards</w:t>
        </w:r>
      </w:ins>
    </w:p>
    <w:p w:rsidR="00C577B3" w:rsidRPr="00C577B3" w:rsidRDefault="00C577B3" w:rsidP="00C577B3">
      <w:pPr>
        <w:pStyle w:val="NoSpacing"/>
        <w:rPr>
          <w:ins w:id="253" w:author="Dhaliwal, Sukhman" w:date="2019-12-05T10:59:00Z"/>
          <w:sz w:val="20"/>
          <w:szCs w:val="20"/>
        </w:rPr>
      </w:pPr>
      <w:ins w:id="254" w:author="Dhaliwal, Sukhman" w:date="2019-12-05T11:01:00Z">
        <w:r w:rsidRPr="00C577B3">
          <w:rPr>
            <w:sz w:val="20"/>
            <w:szCs w:val="20"/>
          </w:rPr>
          <w:t>The device enumerator should start PCI cards correctly. If your PCI card doesn't work, swap PCI slots. Sometimes the IRQ that's assigned to the particular slot doesn't work well with the card.</w:t>
        </w:r>
      </w:ins>
    </w:p>
    <w:p w:rsidR="004753AE" w:rsidRPr="00C577B3" w:rsidRDefault="004753AE" w:rsidP="004753AE">
      <w:pPr>
        <w:rPr>
          <w:ins w:id="255" w:author="Dhaliwal, Sukhman" w:date="2019-12-05T10:59:00Z"/>
          <w:sz w:val="20"/>
          <w:szCs w:val="20"/>
          <w:u w:val="single"/>
        </w:rPr>
      </w:pPr>
    </w:p>
    <w:p w:rsidR="004753AE" w:rsidRPr="006C1B23" w:rsidRDefault="004753AE" w:rsidP="004753AE">
      <w:pPr>
        <w:pStyle w:val="NoSpacing"/>
        <w:rPr>
          <w:ins w:id="256" w:author="Dhaliwal, Sukhman" w:date="2019-12-05T10:59:00Z"/>
          <w:sz w:val="22"/>
          <w:u w:val="single"/>
        </w:rPr>
      </w:pPr>
      <w:ins w:id="257" w:author="Dhaliwal, Sukhman" w:date="2019-12-05T10:59:00Z">
        <w:r w:rsidRPr="006C1B23">
          <w:rPr>
            <w:sz w:val="22"/>
            <w:u w:val="single"/>
          </w:rPr>
          <w:lastRenderedPageBreak/>
          <w:t>Topic E – Security</w:t>
        </w:r>
      </w:ins>
    </w:p>
    <w:p w:rsidR="004753AE" w:rsidRDefault="004753AE" w:rsidP="004753AE">
      <w:pPr>
        <w:pStyle w:val="NoSpacing"/>
        <w:rPr>
          <w:ins w:id="258" w:author="Dhaliwal, Sukhman" w:date="2019-12-05T10:59:00Z"/>
          <w:sz w:val="22"/>
        </w:rPr>
      </w:pPr>
    </w:p>
    <w:p w:rsidR="004753AE" w:rsidRPr="004E21F0" w:rsidRDefault="004753AE" w:rsidP="004753AE">
      <w:pPr>
        <w:pStyle w:val="NoSpacing"/>
        <w:rPr>
          <w:ins w:id="259" w:author="Dhaliwal, Sukhman" w:date="2019-12-05T10:59:00Z"/>
          <w:sz w:val="20"/>
        </w:rPr>
      </w:pPr>
      <w:ins w:id="260" w:author="Dhaliwal, Sukhman" w:date="2019-12-05T10:59:00Z">
        <w:r w:rsidRPr="004E21F0">
          <w:rPr>
            <w:sz w:val="20"/>
          </w:rPr>
          <w:t xml:space="preserve">Provide a summary of the </w:t>
        </w:r>
        <w:r>
          <w:rPr>
            <w:sz w:val="20"/>
          </w:rPr>
          <w:t>security features provided</w:t>
        </w:r>
        <w:r w:rsidRPr="004E21F0">
          <w:rPr>
            <w:sz w:val="20"/>
          </w:rPr>
          <w:t xml:space="preserve"> by this operating system and how it is similar to and deferent from a standard PC. Suggested sub-topics include:</w:t>
        </w:r>
      </w:ins>
    </w:p>
    <w:p w:rsidR="004753AE" w:rsidRDefault="004753AE" w:rsidP="004753AE">
      <w:pPr>
        <w:pStyle w:val="NoSpacing"/>
        <w:numPr>
          <w:ilvl w:val="0"/>
          <w:numId w:val="9"/>
        </w:numPr>
        <w:rPr>
          <w:ins w:id="261" w:author="Dhaliwal, Sukhman" w:date="2019-12-05T10:59:00Z"/>
          <w:sz w:val="20"/>
        </w:rPr>
      </w:pPr>
      <w:ins w:id="262" w:author="Dhaliwal, Sukhman" w:date="2019-12-05T10:59:00Z">
        <w:r>
          <w:rPr>
            <w:sz w:val="20"/>
          </w:rPr>
          <w:t xml:space="preserve">What types of user accounts and user permissions does it </w:t>
        </w:r>
        <w:proofErr w:type="gramStart"/>
        <w:r>
          <w:rPr>
            <w:sz w:val="20"/>
          </w:rPr>
          <w:t>support</w:t>
        </w:r>
        <w:proofErr w:type="gramEnd"/>
      </w:ins>
    </w:p>
    <w:p w:rsidR="004753AE" w:rsidRDefault="004753AE" w:rsidP="004753AE">
      <w:pPr>
        <w:pStyle w:val="NoSpacing"/>
        <w:numPr>
          <w:ilvl w:val="0"/>
          <w:numId w:val="9"/>
        </w:numPr>
        <w:rPr>
          <w:ins w:id="263" w:author="Dhaliwal, Sukhman" w:date="2019-12-05T10:59:00Z"/>
          <w:sz w:val="20"/>
        </w:rPr>
      </w:pPr>
      <w:ins w:id="264" w:author="Dhaliwal, Sukhman" w:date="2019-12-05T10:59:00Z">
        <w:r>
          <w:rPr>
            <w:sz w:val="20"/>
          </w:rPr>
          <w:t xml:space="preserve">How does it protect against conflicts / interference between legitimate application </w:t>
        </w:r>
        <w:proofErr w:type="gramStart"/>
        <w:r>
          <w:rPr>
            <w:sz w:val="20"/>
          </w:rPr>
          <w:t>processes</w:t>
        </w:r>
        <w:proofErr w:type="gramEnd"/>
      </w:ins>
    </w:p>
    <w:p w:rsidR="004753AE" w:rsidRDefault="004753AE" w:rsidP="004753AE">
      <w:pPr>
        <w:pStyle w:val="NoSpacing"/>
        <w:numPr>
          <w:ilvl w:val="0"/>
          <w:numId w:val="9"/>
        </w:numPr>
        <w:rPr>
          <w:ins w:id="265" w:author="Dhaliwal, Sukhman" w:date="2019-12-05T10:59:00Z"/>
          <w:sz w:val="20"/>
        </w:rPr>
      </w:pPr>
      <w:ins w:id="266" w:author="Dhaliwal, Sukhman" w:date="2019-12-05T10:59:00Z">
        <w:r>
          <w:rPr>
            <w:sz w:val="20"/>
          </w:rPr>
          <w:t xml:space="preserve">How does it protect against malicious </w:t>
        </w:r>
        <w:proofErr w:type="gramStart"/>
        <w:r>
          <w:rPr>
            <w:sz w:val="20"/>
          </w:rPr>
          <w:t>software</w:t>
        </w:r>
        <w:proofErr w:type="gramEnd"/>
      </w:ins>
    </w:p>
    <w:p w:rsidR="004753AE" w:rsidRDefault="004753AE" w:rsidP="004753AE">
      <w:pPr>
        <w:pStyle w:val="NoSpacing"/>
        <w:numPr>
          <w:ilvl w:val="0"/>
          <w:numId w:val="9"/>
        </w:numPr>
        <w:rPr>
          <w:ins w:id="267" w:author="Dhaliwal, Sukhman" w:date="2019-12-10T10:11:00Z"/>
          <w:sz w:val="20"/>
        </w:rPr>
      </w:pPr>
      <w:ins w:id="268" w:author="Dhaliwal, Sukhman" w:date="2019-12-05T10:59:00Z">
        <w:r>
          <w:rPr>
            <w:sz w:val="20"/>
          </w:rPr>
          <w:t xml:space="preserve">How does it support software updates and security </w:t>
        </w:r>
        <w:proofErr w:type="gramStart"/>
        <w:r>
          <w:rPr>
            <w:sz w:val="20"/>
          </w:rPr>
          <w:t>updates</w:t>
        </w:r>
      </w:ins>
      <w:proofErr w:type="gramEnd"/>
    </w:p>
    <w:p w:rsidR="0003107E" w:rsidRPr="0003107E" w:rsidRDefault="0003107E">
      <w:pPr>
        <w:pStyle w:val="NoSpacing"/>
        <w:ind w:left="720"/>
        <w:jc w:val="center"/>
        <w:rPr>
          <w:ins w:id="269" w:author="Dhaliwal, Sukhman" w:date="2019-12-05T10:59:00Z"/>
          <w:b/>
          <w:sz w:val="20"/>
          <w:rPrChange w:id="270" w:author="Dhaliwal, Sukhman" w:date="2019-12-10T10:11:00Z">
            <w:rPr>
              <w:ins w:id="271" w:author="Dhaliwal, Sukhman" w:date="2019-12-05T10:59:00Z"/>
              <w:sz w:val="20"/>
            </w:rPr>
          </w:rPrChange>
        </w:rPr>
        <w:pPrChange w:id="272" w:author="Dhaliwal, Sukhman" w:date="2019-12-10T10:11:00Z">
          <w:pPr>
            <w:pStyle w:val="NoSpacing"/>
            <w:numPr>
              <w:numId w:val="9"/>
            </w:numPr>
            <w:ind w:left="720" w:hanging="360"/>
          </w:pPr>
        </w:pPrChange>
      </w:pPr>
      <w:ins w:id="273" w:author="Dhaliwal, Sukhman" w:date="2019-12-10T10:11:00Z">
        <w:r>
          <w:rPr>
            <w:b/>
            <w:sz w:val="20"/>
          </w:rPr>
          <w:t>DEFENCE</w:t>
        </w:r>
      </w:ins>
    </w:p>
    <w:p w:rsidR="0003107E" w:rsidRPr="0003107E" w:rsidRDefault="0003107E" w:rsidP="0003107E">
      <w:pPr>
        <w:pStyle w:val="NoSpacing"/>
        <w:rPr>
          <w:ins w:id="274" w:author="Dhaliwal, Sukhman" w:date="2019-12-10T10:09:00Z"/>
          <w:sz w:val="22"/>
        </w:rPr>
      </w:pPr>
      <w:ins w:id="275" w:author="Dhaliwal, Sukhman" w:date="2019-12-10T10:09:00Z">
        <w:r w:rsidRPr="0003107E">
          <w:rPr>
            <w:sz w:val="22"/>
          </w:rPr>
          <w:t xml:space="preserve">Military-grade security and reliability in mission-critical government and military systems where information is vital and lives can be at stake, downtime is not an option. </w:t>
        </w:r>
      </w:ins>
    </w:p>
    <w:p w:rsidR="0003107E" w:rsidRPr="0003107E" w:rsidRDefault="0003107E" w:rsidP="0003107E">
      <w:pPr>
        <w:pStyle w:val="NoSpacing"/>
        <w:rPr>
          <w:ins w:id="276" w:author="Dhaliwal, Sukhman" w:date="2019-12-10T10:09:00Z"/>
          <w:sz w:val="22"/>
        </w:rPr>
      </w:pPr>
    </w:p>
    <w:p w:rsidR="0003107E" w:rsidRPr="0003107E" w:rsidRDefault="0003107E" w:rsidP="0003107E">
      <w:pPr>
        <w:pStyle w:val="NoSpacing"/>
        <w:rPr>
          <w:ins w:id="277" w:author="Dhaliwal, Sukhman" w:date="2019-12-10T10:09:00Z"/>
          <w:sz w:val="22"/>
        </w:rPr>
      </w:pPr>
      <w:ins w:id="278" w:author="Dhaliwal, Sukhman" w:date="2019-12-10T10:09:00Z">
        <w:r w:rsidRPr="0003107E">
          <w:rPr>
            <w:sz w:val="22"/>
          </w:rPr>
          <w:t>The need for a highly reliable, secure, and fast operating system is crucial. It is these systems that require the highest level of confidence and fault tolerance that comes from a proven technology, battle-hardened in over 30 years of field deployment.</w:t>
        </w:r>
      </w:ins>
    </w:p>
    <w:p w:rsidR="0003107E" w:rsidRPr="0003107E" w:rsidRDefault="0003107E" w:rsidP="0003107E">
      <w:pPr>
        <w:pStyle w:val="NoSpacing"/>
        <w:rPr>
          <w:ins w:id="279" w:author="Dhaliwal, Sukhman" w:date="2019-12-10T10:09:00Z"/>
          <w:sz w:val="22"/>
        </w:rPr>
      </w:pPr>
    </w:p>
    <w:p w:rsidR="004753AE" w:rsidRDefault="0003107E" w:rsidP="0003107E">
      <w:pPr>
        <w:pStyle w:val="NoSpacing"/>
        <w:rPr>
          <w:ins w:id="280" w:author="Dhaliwal, Sukhman" w:date="2019-12-10T10:11:00Z"/>
          <w:sz w:val="22"/>
        </w:rPr>
      </w:pPr>
      <w:ins w:id="281" w:author="Dhaliwal, Sukhman" w:date="2019-12-10T10:09:00Z">
        <w:r w:rsidRPr="0003107E">
          <w:rPr>
            <w:sz w:val="22"/>
          </w:rPr>
          <w:t>Thanks to the true microkernel architecture of the QNX Neutrino® RTOS, full memory protection is built in. Any component can fail and be dynamically restarted without corrupting the microkernel or other components. If a failure does occur, a QNX-based system has the capability for self-healing through critical process monitoring and customizable recovery mechanisms.</w:t>
        </w:r>
      </w:ins>
    </w:p>
    <w:p w:rsidR="0003107E" w:rsidRPr="0003107E" w:rsidRDefault="0003107E">
      <w:pPr>
        <w:pStyle w:val="NoSpacing"/>
        <w:jc w:val="center"/>
        <w:rPr>
          <w:ins w:id="282" w:author="Dhaliwal, Sukhman" w:date="2019-12-10T10:11:00Z"/>
          <w:b/>
          <w:sz w:val="22"/>
          <w:rPrChange w:id="283" w:author="Dhaliwal, Sukhman" w:date="2019-12-10T10:11:00Z">
            <w:rPr>
              <w:ins w:id="284" w:author="Dhaliwal, Sukhman" w:date="2019-12-10T10:11:00Z"/>
              <w:sz w:val="22"/>
            </w:rPr>
          </w:rPrChange>
        </w:rPr>
        <w:pPrChange w:id="285" w:author="Dhaliwal, Sukhman" w:date="2019-12-10T10:11:00Z">
          <w:pPr>
            <w:pStyle w:val="NoSpacing"/>
          </w:pPr>
        </w:pPrChange>
      </w:pPr>
      <w:ins w:id="286" w:author="Dhaliwal, Sukhman" w:date="2019-12-10T10:11:00Z">
        <w:r>
          <w:rPr>
            <w:b/>
            <w:sz w:val="22"/>
          </w:rPr>
          <w:t>VIRUSES</w:t>
        </w:r>
      </w:ins>
    </w:p>
    <w:p w:rsidR="0003107E" w:rsidRPr="0003107E" w:rsidRDefault="0003107E" w:rsidP="0003107E">
      <w:pPr>
        <w:pStyle w:val="NoSpacing"/>
        <w:rPr>
          <w:ins w:id="287" w:author="Dhaliwal, Sukhman" w:date="2019-12-10T10:11:00Z"/>
          <w:sz w:val="22"/>
        </w:rPr>
      </w:pPr>
      <w:ins w:id="288" w:author="Dhaliwal, Sukhman" w:date="2019-12-10T10:11:00Z">
        <w:r w:rsidRPr="0003107E">
          <w:rPr>
            <w:sz w:val="22"/>
          </w:rPr>
          <w:t xml:space="preserve">The hosts for a virus are system-call interfaces that are accessible from the point of entry (an infected program), such as </w:t>
        </w:r>
        <w:proofErr w:type="spellStart"/>
        <w:r w:rsidRPr="0003107E">
          <w:rPr>
            <w:sz w:val="22"/>
          </w:rPr>
          <w:t>sendmail</w:t>
        </w:r>
        <w:proofErr w:type="spellEnd"/>
        <w:r w:rsidRPr="0003107E">
          <w:rPr>
            <w:sz w:val="22"/>
          </w:rPr>
          <w:t xml:space="preserve"> or an HTTP server. The hosts are platform-specific, so a virus for Linux would in all likelihood terminate the host under Neutrino as soon as it tried to do anything damaging.</w:t>
        </w:r>
      </w:ins>
    </w:p>
    <w:p w:rsidR="0003107E" w:rsidRPr="0003107E" w:rsidRDefault="0003107E" w:rsidP="0003107E">
      <w:pPr>
        <w:pStyle w:val="NoSpacing"/>
        <w:rPr>
          <w:ins w:id="289" w:author="Dhaliwal, Sukhman" w:date="2019-12-10T10:11:00Z"/>
          <w:sz w:val="22"/>
        </w:rPr>
      </w:pPr>
    </w:p>
    <w:p w:rsidR="0003107E" w:rsidRPr="0003107E" w:rsidRDefault="0003107E" w:rsidP="0003107E">
      <w:pPr>
        <w:pStyle w:val="NoSpacing"/>
        <w:rPr>
          <w:ins w:id="290" w:author="Dhaliwal, Sukhman" w:date="2019-12-10T10:11:00Z"/>
          <w:sz w:val="22"/>
        </w:rPr>
      </w:pPr>
      <w:ins w:id="291" w:author="Dhaliwal, Sukhman" w:date="2019-12-10T10:11:00Z">
        <w:r w:rsidRPr="0003107E">
          <w:rPr>
            <w:sz w:val="22"/>
          </w:rPr>
          <w:t>The viruses that circulate via email are OS-specific, generally targeted at Windows, and can't harm Neutrino systems, since they simply aren't compatible. Most UNIX-style systems aren't susceptible to viruses since the ability to do (much) damage is limited by the host. We have never heard of a true virus that could infect Neutrino.</w:t>
        </w:r>
      </w:ins>
    </w:p>
    <w:p w:rsidR="0003107E" w:rsidRPr="0003107E" w:rsidRDefault="0003107E" w:rsidP="0003107E">
      <w:pPr>
        <w:pStyle w:val="NoSpacing"/>
        <w:rPr>
          <w:ins w:id="292" w:author="Dhaliwal, Sukhman" w:date="2019-12-10T10:11:00Z"/>
          <w:sz w:val="22"/>
        </w:rPr>
      </w:pPr>
    </w:p>
    <w:p w:rsidR="0003107E" w:rsidRDefault="0003107E" w:rsidP="0003107E">
      <w:pPr>
        <w:pStyle w:val="NoSpacing"/>
        <w:rPr>
          <w:ins w:id="293" w:author="Dhaliwal, Sukhman" w:date="2019-12-10T10:11:00Z"/>
          <w:sz w:val="22"/>
        </w:rPr>
      </w:pPr>
      <w:ins w:id="294" w:author="Dhaliwal, Sukhman" w:date="2019-12-10T10:11:00Z">
        <w:r w:rsidRPr="0003107E">
          <w:rPr>
            <w:sz w:val="22"/>
          </w:rPr>
          <w:t>In addition, since deployed Neutrino systems are highly customized to their designated application, they often don't contain the software that's open to such attacks (e.g. logins, web browsers, email, Telnet and FTP servers).</w:t>
        </w:r>
      </w:ins>
    </w:p>
    <w:p w:rsidR="0003107E" w:rsidRDefault="0003107E" w:rsidP="0003107E">
      <w:pPr>
        <w:pStyle w:val="NoSpacing"/>
        <w:rPr>
          <w:ins w:id="295" w:author="Dhaliwal, Sukhman" w:date="2019-12-10T10:11:00Z"/>
          <w:sz w:val="22"/>
        </w:rPr>
      </w:pPr>
    </w:p>
    <w:p w:rsidR="0003107E" w:rsidRDefault="0003107E" w:rsidP="0003107E">
      <w:pPr>
        <w:pStyle w:val="NoSpacing"/>
        <w:rPr>
          <w:ins w:id="296" w:author="Dhaliwal, Sukhman" w:date="2019-12-05T10:59:00Z"/>
          <w:sz w:val="22"/>
        </w:rPr>
      </w:pPr>
    </w:p>
    <w:p w:rsidR="0003107E" w:rsidRPr="0003107E" w:rsidRDefault="0003107E">
      <w:pPr>
        <w:pStyle w:val="NoSpacing"/>
        <w:jc w:val="center"/>
        <w:rPr>
          <w:ins w:id="297" w:author="Dhaliwal, Sukhman" w:date="2019-12-10T10:11:00Z"/>
          <w:b/>
          <w:sz w:val="22"/>
          <w:rPrChange w:id="298" w:author="Dhaliwal, Sukhman" w:date="2019-12-10T10:12:00Z">
            <w:rPr>
              <w:ins w:id="299" w:author="Dhaliwal, Sukhman" w:date="2019-12-10T10:11:00Z"/>
              <w:sz w:val="22"/>
            </w:rPr>
          </w:rPrChange>
        </w:rPr>
        <w:pPrChange w:id="300" w:author="Dhaliwal, Sukhman" w:date="2019-12-10T10:12:00Z">
          <w:pPr>
            <w:pStyle w:val="NoSpacing"/>
          </w:pPr>
        </w:pPrChange>
      </w:pPr>
      <w:ins w:id="301" w:author="Dhaliwal, Sukhman" w:date="2019-12-10T10:11:00Z">
        <w:r w:rsidRPr="0003107E">
          <w:rPr>
            <w:b/>
            <w:sz w:val="22"/>
            <w:rPrChange w:id="302" w:author="Dhaliwal, Sukhman" w:date="2019-12-10T10:12:00Z">
              <w:rPr>
                <w:sz w:val="22"/>
              </w:rPr>
            </w:rPrChange>
          </w:rPr>
          <w:t>Neutrino security in general</w:t>
        </w:r>
      </w:ins>
    </w:p>
    <w:p w:rsidR="0003107E" w:rsidRPr="0003107E" w:rsidRDefault="0003107E" w:rsidP="0003107E">
      <w:pPr>
        <w:pStyle w:val="NoSpacing"/>
        <w:rPr>
          <w:ins w:id="303" w:author="Dhaliwal, Sukhman" w:date="2019-12-10T10:11:00Z"/>
          <w:sz w:val="22"/>
        </w:rPr>
      </w:pPr>
      <w:ins w:id="304" w:author="Dhaliwal, Sukhman" w:date="2019-12-10T10:11:00Z">
        <w:r w:rsidRPr="0003107E">
          <w:rPr>
            <w:sz w:val="22"/>
          </w:rPr>
          <w:t>Neutrino is a UNIX-style operating system, so almost all of the general UNIX security information (whether generic, Linux, BSD, etc.) applies to Neutrino as well. A quick Internet search for UNIX or Linux security will yield plenty of papers. You'll also find many titles at a bookstore or library.</w:t>
        </w:r>
      </w:ins>
    </w:p>
    <w:p w:rsidR="0003107E" w:rsidRPr="0003107E" w:rsidRDefault="0003107E" w:rsidP="0003107E">
      <w:pPr>
        <w:pStyle w:val="NoSpacing"/>
        <w:rPr>
          <w:ins w:id="305" w:author="Dhaliwal, Sukhman" w:date="2019-12-10T10:11:00Z"/>
          <w:sz w:val="22"/>
        </w:rPr>
      </w:pPr>
    </w:p>
    <w:p w:rsidR="0003107E" w:rsidRPr="0003107E" w:rsidRDefault="0003107E" w:rsidP="0003107E">
      <w:pPr>
        <w:pStyle w:val="NoSpacing"/>
        <w:rPr>
          <w:ins w:id="306" w:author="Dhaliwal, Sukhman" w:date="2019-12-10T10:11:00Z"/>
          <w:sz w:val="22"/>
        </w:rPr>
      </w:pPr>
      <w:ins w:id="307" w:author="Dhaliwal, Sukhman" w:date="2019-12-10T10:11:00Z">
        <w:r w:rsidRPr="0003107E">
          <w:rPr>
            <w:sz w:val="22"/>
          </w:rPr>
          <w:t>We don't market Neutrino as being either more or less secure than other operating systems in its class. That is, we don't attempt to gain a security certification such as is required for certain specialized applications. However, we do conduct internal security audits of vulnerable programs to correct potential exploits.</w:t>
        </w:r>
      </w:ins>
    </w:p>
    <w:p w:rsidR="0003107E" w:rsidRPr="0003107E" w:rsidRDefault="0003107E" w:rsidP="0003107E">
      <w:pPr>
        <w:pStyle w:val="NoSpacing"/>
        <w:rPr>
          <w:ins w:id="308" w:author="Dhaliwal, Sukhman" w:date="2019-12-10T10:11:00Z"/>
          <w:sz w:val="22"/>
        </w:rPr>
      </w:pPr>
    </w:p>
    <w:p w:rsidR="004753AE" w:rsidRPr="004E21F0" w:rsidRDefault="0003107E" w:rsidP="0003107E">
      <w:pPr>
        <w:pStyle w:val="NoSpacing"/>
        <w:rPr>
          <w:ins w:id="309" w:author="Dhaliwal, Sukhman" w:date="2019-12-05T10:59:00Z"/>
          <w:sz w:val="22"/>
        </w:rPr>
      </w:pPr>
      <w:ins w:id="310" w:author="Dhaliwal, Sukhman" w:date="2019-12-10T10:11:00Z">
        <w:r w:rsidRPr="0003107E">
          <w:rPr>
            <w:sz w:val="22"/>
          </w:rPr>
          <w:t xml:space="preserve">For flexibility and familiarity, Neutrino uses the generic UNIX security model of user accounts and file permissions, which is generally sufficient for all our customers. In the embedded space, it's fairly easy to lock down a system to any degree without compromising operation. The </w:t>
        </w:r>
        <w:proofErr w:type="spellStart"/>
        <w:r w:rsidRPr="0003107E">
          <w:rPr>
            <w:sz w:val="22"/>
          </w:rPr>
          <w:lastRenderedPageBreak/>
          <w:t>ultrasecure</w:t>
        </w:r>
        <w:proofErr w:type="spellEnd"/>
        <w:r w:rsidRPr="0003107E">
          <w:rPr>
            <w:sz w:val="22"/>
          </w:rPr>
          <w:t xml:space="preserve"> systems that need certifications are generally servers, as opposed to embedded devices.</w:t>
        </w:r>
      </w:ins>
    </w:p>
    <w:p w:rsidR="004753AE" w:rsidRPr="00EF1040" w:rsidRDefault="004753AE" w:rsidP="004753AE">
      <w:pPr>
        <w:pStyle w:val="NoSpacing"/>
        <w:rPr>
          <w:ins w:id="311" w:author="Dhaliwal, Sukhman" w:date="2019-12-05T10:59:00Z"/>
          <w:sz w:val="22"/>
          <w:u w:val="single"/>
        </w:rPr>
      </w:pPr>
      <w:ins w:id="312" w:author="Dhaliwal, Sukhman" w:date="2019-12-05T10:59:00Z">
        <w:r w:rsidRPr="00EF1040">
          <w:rPr>
            <w:sz w:val="22"/>
            <w:u w:val="single"/>
          </w:rPr>
          <w:t>Topic F – Network Connectivity</w:t>
        </w:r>
      </w:ins>
    </w:p>
    <w:p w:rsidR="004753AE" w:rsidRDefault="004753AE" w:rsidP="004753AE">
      <w:pPr>
        <w:pStyle w:val="NoSpacing"/>
        <w:rPr>
          <w:ins w:id="313" w:author="Dhaliwal, Sukhman" w:date="2019-12-05T10:59:00Z"/>
          <w:sz w:val="22"/>
        </w:rPr>
      </w:pPr>
    </w:p>
    <w:p w:rsidR="004753AE" w:rsidRPr="004E21F0" w:rsidRDefault="004753AE" w:rsidP="004753AE">
      <w:pPr>
        <w:pStyle w:val="NoSpacing"/>
        <w:rPr>
          <w:ins w:id="314" w:author="Dhaliwal, Sukhman" w:date="2019-12-05T10:59:00Z"/>
          <w:sz w:val="20"/>
        </w:rPr>
      </w:pPr>
      <w:ins w:id="315" w:author="Dhaliwal, Sukhman" w:date="2019-12-05T10:59:00Z">
        <w:r w:rsidRPr="004E21F0">
          <w:rPr>
            <w:sz w:val="20"/>
          </w:rPr>
          <w:t xml:space="preserve">Provide a summary of the </w:t>
        </w:r>
        <w:r>
          <w:rPr>
            <w:sz w:val="20"/>
          </w:rPr>
          <w:t>network connectivity provided</w:t>
        </w:r>
        <w:r w:rsidRPr="004E21F0">
          <w:rPr>
            <w:sz w:val="20"/>
          </w:rPr>
          <w:t xml:space="preserve"> by this operating system and how it is similar to and deferent from a standard PC. Suggested sub-topics include:</w:t>
        </w:r>
      </w:ins>
    </w:p>
    <w:p w:rsidR="004753AE" w:rsidRDefault="004753AE" w:rsidP="004753AE">
      <w:pPr>
        <w:pStyle w:val="NoSpacing"/>
        <w:numPr>
          <w:ilvl w:val="0"/>
          <w:numId w:val="9"/>
        </w:numPr>
        <w:rPr>
          <w:ins w:id="316" w:author="Dhaliwal, Sukhman" w:date="2019-12-05T10:59:00Z"/>
          <w:sz w:val="20"/>
        </w:rPr>
      </w:pPr>
      <w:ins w:id="317" w:author="Dhaliwal, Sukhman" w:date="2019-12-05T10:59:00Z">
        <w:r>
          <w:rPr>
            <w:sz w:val="20"/>
          </w:rPr>
          <w:t xml:space="preserve">Is the computer stand-alone or part of a larger </w:t>
        </w:r>
        <w:proofErr w:type="gramStart"/>
        <w:r>
          <w:rPr>
            <w:sz w:val="20"/>
          </w:rPr>
          <w:t>network</w:t>
        </w:r>
        <w:proofErr w:type="gramEnd"/>
        <w:r>
          <w:rPr>
            <w:sz w:val="20"/>
          </w:rPr>
          <w:t xml:space="preserve"> </w:t>
        </w:r>
      </w:ins>
    </w:p>
    <w:p w:rsidR="004753AE" w:rsidRDefault="004753AE" w:rsidP="004753AE">
      <w:pPr>
        <w:pStyle w:val="NoSpacing"/>
        <w:numPr>
          <w:ilvl w:val="0"/>
          <w:numId w:val="9"/>
        </w:numPr>
        <w:rPr>
          <w:ins w:id="318" w:author="Dhaliwal, Sukhman" w:date="2019-12-05T10:59:00Z"/>
          <w:sz w:val="20"/>
        </w:rPr>
      </w:pPr>
      <w:ins w:id="319" w:author="Dhaliwal, Sukhman" w:date="2019-12-05T10:59:00Z">
        <w:r>
          <w:rPr>
            <w:sz w:val="20"/>
          </w:rPr>
          <w:t xml:space="preserve">What type of network and internet connections does it </w:t>
        </w:r>
        <w:proofErr w:type="gramStart"/>
        <w:r>
          <w:rPr>
            <w:sz w:val="20"/>
          </w:rPr>
          <w:t>provide</w:t>
        </w:r>
        <w:proofErr w:type="gramEnd"/>
      </w:ins>
    </w:p>
    <w:p w:rsidR="004753AE" w:rsidRDefault="004753AE" w:rsidP="004753AE">
      <w:pPr>
        <w:pStyle w:val="NoSpacing"/>
        <w:numPr>
          <w:ilvl w:val="0"/>
          <w:numId w:val="9"/>
        </w:numPr>
        <w:rPr>
          <w:ins w:id="320" w:author="Dhaliwal, Sukhman" w:date="2019-12-11T10:07:00Z"/>
          <w:sz w:val="20"/>
        </w:rPr>
      </w:pPr>
      <w:ins w:id="321" w:author="Dhaliwal, Sukhman" w:date="2019-12-05T10:59:00Z">
        <w:r>
          <w:rPr>
            <w:sz w:val="20"/>
          </w:rPr>
          <w:t xml:space="preserve">Does it provide other services such as backup, firewall, </w:t>
        </w:r>
        <w:proofErr w:type="gramStart"/>
        <w:r>
          <w:rPr>
            <w:sz w:val="20"/>
          </w:rPr>
          <w:t>etc.</w:t>
        </w:r>
      </w:ins>
      <w:proofErr w:type="gramEnd"/>
    </w:p>
    <w:p w:rsidR="00E51A99" w:rsidRPr="00E51A99" w:rsidRDefault="00E51A99" w:rsidP="00E51A99">
      <w:pPr>
        <w:pStyle w:val="NoSpacing"/>
        <w:ind w:left="720"/>
        <w:jc w:val="center"/>
        <w:rPr>
          <w:ins w:id="322" w:author="Dhaliwal, Sukhman" w:date="2019-12-05T10:59:00Z"/>
          <w:b/>
          <w:sz w:val="20"/>
          <w:rPrChange w:id="323" w:author="Dhaliwal, Sukhman" w:date="2019-12-11T10:07:00Z">
            <w:rPr>
              <w:ins w:id="324" w:author="Dhaliwal, Sukhman" w:date="2019-12-05T10:59:00Z"/>
              <w:sz w:val="20"/>
            </w:rPr>
          </w:rPrChange>
        </w:rPr>
        <w:pPrChange w:id="325" w:author="Dhaliwal, Sukhman" w:date="2019-12-11T10:07:00Z">
          <w:pPr>
            <w:pStyle w:val="NoSpacing"/>
            <w:numPr>
              <w:numId w:val="9"/>
            </w:numPr>
            <w:ind w:left="720" w:hanging="360"/>
          </w:pPr>
        </w:pPrChange>
      </w:pPr>
      <w:ins w:id="326" w:author="Dhaliwal, Sukhman" w:date="2019-12-11T10:07:00Z">
        <w:r>
          <w:rPr>
            <w:b/>
            <w:sz w:val="20"/>
          </w:rPr>
          <w:t>IO-PKT*</w:t>
        </w:r>
      </w:ins>
    </w:p>
    <w:p w:rsidR="00E51A99" w:rsidRPr="00E51A99" w:rsidRDefault="00E51A99" w:rsidP="00E51A99">
      <w:pPr>
        <w:pStyle w:val="NoSpacing"/>
        <w:rPr>
          <w:ins w:id="327" w:author="Dhaliwal, Sukhman" w:date="2019-12-11T10:06:00Z"/>
          <w:sz w:val="22"/>
        </w:rPr>
      </w:pPr>
      <w:ins w:id="328" w:author="Dhaliwal, Sukhman" w:date="2019-12-11T10:06:00Z">
        <w:r w:rsidRPr="00E51A99">
          <w:rPr>
            <w:sz w:val="22"/>
          </w:rPr>
          <w:t xml:space="preserve">The </w:t>
        </w:r>
        <w:proofErr w:type="spellStart"/>
        <w:r w:rsidRPr="00E51A99">
          <w:rPr>
            <w:sz w:val="22"/>
          </w:rPr>
          <w:t>io-pkt</w:t>
        </w:r>
        <w:proofErr w:type="spellEnd"/>
        <w:r w:rsidRPr="00E51A99">
          <w:rPr>
            <w:sz w:val="22"/>
          </w:rPr>
          <w:t xml:space="preserve">* component is the active executable within the network subsystem. Acting as a kind of packet redirector/multiplexer, </w:t>
        </w:r>
        <w:proofErr w:type="spellStart"/>
        <w:r w:rsidRPr="00E51A99">
          <w:rPr>
            <w:sz w:val="22"/>
          </w:rPr>
          <w:t>io-pkt</w:t>
        </w:r>
        <w:proofErr w:type="spellEnd"/>
        <w:r w:rsidRPr="00E51A99">
          <w:rPr>
            <w:sz w:val="22"/>
          </w:rPr>
          <w:t>* is responsible for loading protocol and driver modules based on the configuration given to it on its command line (or via the mount command after it's started).</w:t>
        </w:r>
      </w:ins>
    </w:p>
    <w:p w:rsidR="00E51A99" w:rsidRPr="00E51A99" w:rsidRDefault="00E51A99" w:rsidP="00E51A99">
      <w:pPr>
        <w:pStyle w:val="NoSpacing"/>
        <w:rPr>
          <w:ins w:id="329" w:author="Dhaliwal, Sukhman" w:date="2019-12-11T10:06:00Z"/>
          <w:sz w:val="22"/>
        </w:rPr>
      </w:pPr>
    </w:p>
    <w:p w:rsidR="00E51A99" w:rsidRPr="00E51A99" w:rsidRDefault="00E51A99" w:rsidP="00E51A99">
      <w:pPr>
        <w:pStyle w:val="NoSpacing"/>
        <w:rPr>
          <w:ins w:id="330" w:author="Dhaliwal, Sukhman" w:date="2019-12-11T10:06:00Z"/>
          <w:sz w:val="22"/>
        </w:rPr>
      </w:pPr>
      <w:ins w:id="331" w:author="Dhaliwal, Sukhman" w:date="2019-12-11T10:06:00Z">
        <w:r w:rsidRPr="00E51A99">
          <w:rPr>
            <w:sz w:val="22"/>
          </w:rPr>
          <w:t xml:space="preserve">Employing a zero-copy architecture, the </w:t>
        </w:r>
        <w:proofErr w:type="spellStart"/>
        <w:r w:rsidRPr="00E51A99">
          <w:rPr>
            <w:sz w:val="22"/>
          </w:rPr>
          <w:t>io-pkt</w:t>
        </w:r>
        <w:proofErr w:type="spellEnd"/>
        <w:r w:rsidRPr="00E51A99">
          <w:rPr>
            <w:sz w:val="22"/>
          </w:rPr>
          <w:t xml:space="preserve">* executable efficiently loads multiple networking protocols or drivers (e.g., lsm-qnet.so) on the fly— these modules are shared objects that install into </w:t>
        </w:r>
        <w:proofErr w:type="spellStart"/>
        <w:r w:rsidRPr="00E51A99">
          <w:rPr>
            <w:sz w:val="22"/>
          </w:rPr>
          <w:t>io-pkt</w:t>
        </w:r>
        <w:proofErr w:type="spellEnd"/>
        <w:r w:rsidRPr="00E51A99">
          <w:rPr>
            <w:sz w:val="22"/>
          </w:rPr>
          <w:t>*.</w:t>
        </w:r>
      </w:ins>
    </w:p>
    <w:p w:rsidR="00E51A99" w:rsidRPr="00E51A99" w:rsidRDefault="00E51A99" w:rsidP="00E51A99">
      <w:pPr>
        <w:pStyle w:val="NoSpacing"/>
        <w:rPr>
          <w:ins w:id="332" w:author="Dhaliwal, Sukhman" w:date="2019-12-11T10:06:00Z"/>
          <w:sz w:val="22"/>
        </w:rPr>
      </w:pPr>
    </w:p>
    <w:p w:rsidR="00E51A99" w:rsidRPr="00E51A99" w:rsidRDefault="00E51A99" w:rsidP="00E51A99">
      <w:pPr>
        <w:pStyle w:val="NoSpacing"/>
        <w:rPr>
          <w:ins w:id="333" w:author="Dhaliwal, Sukhman" w:date="2019-12-11T10:06:00Z"/>
          <w:sz w:val="22"/>
        </w:rPr>
      </w:pPr>
      <w:ins w:id="334" w:author="Dhaliwal, Sukhman" w:date="2019-12-11T10:06:00Z">
        <w:r w:rsidRPr="00E51A99">
          <w:rPr>
            <w:sz w:val="22"/>
          </w:rPr>
          <w:t xml:space="preserve">The </w:t>
        </w:r>
        <w:proofErr w:type="spellStart"/>
        <w:r w:rsidRPr="00E51A99">
          <w:rPr>
            <w:sz w:val="22"/>
          </w:rPr>
          <w:t>io-pkt</w:t>
        </w:r>
        <w:proofErr w:type="spellEnd"/>
        <w:r w:rsidRPr="00E51A99">
          <w:rPr>
            <w:sz w:val="22"/>
          </w:rPr>
          <w:t xml:space="preserve"> stack is very similar in architecture to other component subsystems inside of the Neutrino operating system. At the bottom layer, are drivers that provide the mechanism for passing data to and receiving data from the hardware. The drivers hook into a multi-threaded layer-2 component (that also provides fast forwarding and bridging capability) that ties them together and provides a unified interface for directing packets into the protocol-processing components of the stack. This includes, for example, handling individual IP and upper-layer protocols such as TCP and UDP.</w:t>
        </w:r>
      </w:ins>
    </w:p>
    <w:p w:rsidR="00E51A99" w:rsidRPr="00E51A99" w:rsidRDefault="00E51A99" w:rsidP="00E51A99">
      <w:pPr>
        <w:pStyle w:val="NoSpacing"/>
        <w:rPr>
          <w:ins w:id="335" w:author="Dhaliwal, Sukhman" w:date="2019-12-11T10:06:00Z"/>
          <w:sz w:val="22"/>
        </w:rPr>
      </w:pPr>
    </w:p>
    <w:p w:rsidR="004753AE" w:rsidRDefault="00E51A99" w:rsidP="00E51A99">
      <w:pPr>
        <w:pStyle w:val="NoSpacing"/>
        <w:rPr>
          <w:ins w:id="336" w:author="Dhaliwal, Sukhman" w:date="2019-12-05T10:59:00Z"/>
          <w:sz w:val="22"/>
        </w:rPr>
      </w:pPr>
      <w:ins w:id="337" w:author="Dhaliwal, Sukhman" w:date="2019-12-11T10:06:00Z">
        <w:r w:rsidRPr="00E51A99">
          <w:rPr>
            <w:sz w:val="22"/>
          </w:rPr>
          <w:t xml:space="preserve">In Neutrino, a resource manager forms a layer on top of the stack. The resource manager acts as the message-passing intermediary between the stack and user applications. It provides a standardized type of interface involving </w:t>
        </w:r>
        <w:proofErr w:type="gramStart"/>
        <w:r w:rsidRPr="00E51A99">
          <w:rPr>
            <w:sz w:val="22"/>
          </w:rPr>
          <w:t>open(</w:t>
        </w:r>
        <w:proofErr w:type="gramEnd"/>
        <w:r w:rsidRPr="00E51A99">
          <w:rPr>
            <w:sz w:val="22"/>
          </w:rPr>
          <w:t xml:space="preserve">), read(), write(), and </w:t>
        </w:r>
        <w:proofErr w:type="spellStart"/>
        <w:r w:rsidRPr="00E51A99">
          <w:rPr>
            <w:sz w:val="22"/>
          </w:rPr>
          <w:t>ioctl</w:t>
        </w:r>
        <w:proofErr w:type="spellEnd"/>
        <w:r w:rsidRPr="00E51A99">
          <w:rPr>
            <w:sz w:val="22"/>
          </w:rPr>
          <w:t>() that uses a message stream to communicate with networking applications. Networking applications written by the user link with the socket library. The socket library converts the message-passing interface exposed by the stack into a standard BSD-style socket layer API, which is the standard for most networking code today.</w:t>
        </w:r>
      </w:ins>
    </w:p>
    <w:p w:rsidR="004753AE" w:rsidRPr="004E21F0" w:rsidRDefault="004753AE" w:rsidP="004753AE">
      <w:pPr>
        <w:pStyle w:val="NoSpacing"/>
        <w:rPr>
          <w:ins w:id="338" w:author="Dhaliwal, Sukhman" w:date="2019-12-05T10:59:00Z"/>
          <w:sz w:val="22"/>
        </w:rPr>
      </w:pPr>
    </w:p>
    <w:p w:rsidR="00E51A99" w:rsidRDefault="00E51A99" w:rsidP="00E51A99">
      <w:pPr>
        <w:pStyle w:val="NoSpacing"/>
        <w:jc w:val="center"/>
        <w:rPr>
          <w:ins w:id="339" w:author="Dhaliwal, Sukhman" w:date="2019-12-11T10:06:00Z"/>
          <w:b/>
          <w:sz w:val="22"/>
        </w:rPr>
        <w:pPrChange w:id="340" w:author="Dhaliwal, Sukhman" w:date="2019-12-11T10:07:00Z">
          <w:pPr>
            <w:pStyle w:val="NoSpacing"/>
          </w:pPr>
        </w:pPrChange>
      </w:pPr>
      <w:ins w:id="341" w:author="Dhaliwal, Sukhman" w:date="2019-12-11T10:06:00Z">
        <w:r>
          <w:rPr>
            <w:b/>
            <w:sz w:val="22"/>
          </w:rPr>
          <w:t>Stand Alone</w:t>
        </w:r>
      </w:ins>
    </w:p>
    <w:p w:rsidR="00E51A99" w:rsidRDefault="00E51A99" w:rsidP="00E51A99">
      <w:pPr>
        <w:pStyle w:val="NoSpacing"/>
        <w:rPr>
          <w:ins w:id="342" w:author="Dhaliwal, Sukhman" w:date="2019-12-11T10:08:00Z"/>
          <w:sz w:val="22"/>
        </w:rPr>
        <w:pPrChange w:id="343" w:author="Dhaliwal, Sukhman" w:date="2019-12-11T10:07:00Z">
          <w:pPr>
            <w:pStyle w:val="NoSpacing"/>
          </w:pPr>
        </w:pPrChange>
      </w:pPr>
      <w:ins w:id="344" w:author="Dhaliwal, Sukhman" w:date="2019-12-11T10:07:00Z">
        <w:r w:rsidRPr="00E51A99">
          <w:rPr>
            <w:sz w:val="22"/>
          </w:rPr>
          <w:t>QNX can work as a single, logical machine instead and merged so a number of QNX machines on a network. QNX can be scaled down to a small, stand-alone, ROM-based embedded system, or scaled up to a full X Window, TCP/IP, NFS, etc. equipped workstation OS, or scaled out to encompass several hundred nodes on a network acting as a single machine. QNX can also support Doom.</w:t>
        </w:r>
      </w:ins>
    </w:p>
    <w:p w:rsidR="00E51A99" w:rsidRPr="00E51A99" w:rsidRDefault="00E51A99" w:rsidP="00E51A99">
      <w:pPr>
        <w:pStyle w:val="NoSpacing"/>
        <w:rPr>
          <w:ins w:id="345" w:author="Dhaliwal, Sukhman" w:date="2019-12-05T10:59:00Z"/>
          <w:sz w:val="22"/>
          <w:rPrChange w:id="346" w:author="Dhaliwal, Sukhman" w:date="2019-12-11T10:07:00Z">
            <w:rPr>
              <w:ins w:id="347" w:author="Dhaliwal, Sukhman" w:date="2019-12-05T10:59:00Z"/>
              <w:sz w:val="22"/>
            </w:rPr>
          </w:rPrChange>
        </w:rPr>
        <w:pPrChange w:id="348" w:author="Dhaliwal, Sukhman" w:date="2019-12-11T10:07:00Z">
          <w:pPr>
            <w:pStyle w:val="NoSpacing"/>
          </w:pPr>
        </w:pPrChange>
      </w:pPr>
      <w:bookmarkStart w:id="349" w:name="_GoBack"/>
      <w:bookmarkEnd w:id="349"/>
    </w:p>
    <w:p w:rsidR="004753AE" w:rsidRPr="00E51A99" w:rsidRDefault="00E51A99" w:rsidP="00E51A99">
      <w:pPr>
        <w:jc w:val="center"/>
        <w:rPr>
          <w:ins w:id="350" w:author="Dhaliwal, Sukhman" w:date="2019-12-11T10:07:00Z"/>
          <w:b/>
          <w:sz w:val="22"/>
          <w:rPrChange w:id="351" w:author="Dhaliwal, Sukhman" w:date="2019-12-11T10:08:00Z">
            <w:rPr>
              <w:ins w:id="352" w:author="Dhaliwal, Sukhman" w:date="2019-12-11T10:07:00Z"/>
              <w:sz w:val="22"/>
            </w:rPr>
          </w:rPrChange>
        </w:rPr>
        <w:pPrChange w:id="353" w:author="Dhaliwal, Sukhman" w:date="2019-12-11T10:08:00Z">
          <w:pPr/>
        </w:pPrChange>
      </w:pPr>
      <w:proofErr w:type="spellStart"/>
      <w:ins w:id="354" w:author="Dhaliwal, Sukhman" w:date="2019-12-11T10:08:00Z">
        <w:r w:rsidRPr="00E51A99">
          <w:rPr>
            <w:b/>
            <w:sz w:val="22"/>
            <w:rPrChange w:id="355" w:author="Dhaliwal, Sukhman" w:date="2019-12-11T10:08:00Z">
              <w:rPr>
                <w:sz w:val="22"/>
              </w:rPr>
            </w:rPrChange>
          </w:rPr>
          <w:t>WiFi</w:t>
        </w:r>
        <w:proofErr w:type="spellEnd"/>
        <w:r w:rsidRPr="00E51A99">
          <w:rPr>
            <w:b/>
            <w:sz w:val="22"/>
            <w:rPrChange w:id="356" w:author="Dhaliwal, Sukhman" w:date="2019-12-11T10:08:00Z">
              <w:rPr>
                <w:sz w:val="22"/>
              </w:rPr>
            </w:rPrChange>
          </w:rPr>
          <w:t xml:space="preserve"> Configuration Using WPA and WEP</w:t>
        </w:r>
      </w:ins>
    </w:p>
    <w:p w:rsidR="00E51A99" w:rsidRPr="00E51A99" w:rsidRDefault="00E51A99" w:rsidP="00E51A99">
      <w:pPr>
        <w:rPr>
          <w:ins w:id="357" w:author="Dhaliwal, Sukhman" w:date="2019-12-11T10:07:00Z"/>
          <w:sz w:val="22"/>
        </w:rPr>
      </w:pPr>
      <w:ins w:id="358" w:author="Dhaliwal, Sukhman" w:date="2019-12-11T10:07:00Z">
        <w:r w:rsidRPr="00E51A99">
          <w:rPr>
            <w:sz w:val="22"/>
          </w:rPr>
          <w:t xml:space="preserve">Wi-Fi capability is built into the two </w:t>
        </w:r>
        <w:proofErr w:type="spellStart"/>
        <w:r w:rsidRPr="00E51A99">
          <w:rPr>
            <w:sz w:val="22"/>
          </w:rPr>
          <w:t>hc</w:t>
        </w:r>
        <w:proofErr w:type="spellEnd"/>
        <w:r w:rsidRPr="00E51A99">
          <w:rPr>
            <w:sz w:val="22"/>
          </w:rPr>
          <w:t xml:space="preserve"> variants of the stack (io-pkt-v4-hc and io-pkt-v6-hc). The </w:t>
        </w:r>
        <w:proofErr w:type="spellStart"/>
        <w:r w:rsidRPr="00E51A99">
          <w:rPr>
            <w:sz w:val="22"/>
          </w:rPr>
          <w:t>NetBSD</w:t>
        </w:r>
        <w:proofErr w:type="spellEnd"/>
        <w:r w:rsidRPr="00E51A99">
          <w:rPr>
            <w:sz w:val="22"/>
          </w:rPr>
          <w:t xml:space="preserve"> stack includes its own separate 802.11 MAC layer that's independent of the driver. Many other implementations pull the 802.11 MAC inside the driver; as a result, every driver needs separate interfaces and configuration utilities. If you write a driver that conforms to the stack's 802.11 layer, you can use the same set of configuration and control utilities for all wireless drivers.</w:t>
        </w:r>
      </w:ins>
    </w:p>
    <w:p w:rsidR="00E51A99" w:rsidRPr="00E51A99" w:rsidRDefault="00E51A99" w:rsidP="00E51A99">
      <w:pPr>
        <w:rPr>
          <w:ins w:id="359" w:author="Dhaliwal, Sukhman" w:date="2019-12-11T10:07:00Z"/>
          <w:sz w:val="22"/>
        </w:rPr>
      </w:pPr>
    </w:p>
    <w:p w:rsidR="00E51A99" w:rsidRPr="00E51A99" w:rsidRDefault="00E51A99" w:rsidP="00E51A99">
      <w:pPr>
        <w:rPr>
          <w:ins w:id="360" w:author="Dhaliwal, Sukhman" w:date="2019-12-11T10:07:00Z"/>
          <w:sz w:val="22"/>
        </w:rPr>
      </w:pPr>
      <w:ins w:id="361" w:author="Dhaliwal, Sukhman" w:date="2019-12-11T10:07:00Z">
        <w:r w:rsidRPr="00E51A99">
          <w:rPr>
            <w:sz w:val="22"/>
          </w:rPr>
          <w:lastRenderedPageBreak/>
          <w:t xml:space="preserve">The networking Wi-Fi solution lets you join or host WLAN (Wireless LAN) networks based on IEEE 802.11 specifications. Using </w:t>
        </w:r>
        <w:proofErr w:type="spellStart"/>
        <w:r w:rsidRPr="00E51A99">
          <w:rPr>
            <w:sz w:val="22"/>
          </w:rPr>
          <w:t>io-pkt</w:t>
        </w:r>
        <w:proofErr w:type="spellEnd"/>
        <w:r w:rsidRPr="00E51A99">
          <w:rPr>
            <w:sz w:val="22"/>
          </w:rPr>
          <w:t>, you can:</w:t>
        </w:r>
      </w:ins>
    </w:p>
    <w:p w:rsidR="00E51A99" w:rsidRPr="00E51A99" w:rsidRDefault="00E51A99" w:rsidP="00E51A99">
      <w:pPr>
        <w:rPr>
          <w:ins w:id="362" w:author="Dhaliwal, Sukhman" w:date="2019-12-11T10:07:00Z"/>
          <w:sz w:val="22"/>
        </w:rPr>
      </w:pPr>
      <w:ins w:id="363" w:author="Dhaliwal, Sukhman" w:date="2019-12-11T10:07:00Z">
        <w:r w:rsidRPr="00E51A99">
          <w:rPr>
            <w:sz w:val="22"/>
          </w:rPr>
          <w:t>connect using a peer-to-peer mode called ad hoc mode, also referred to as Independent Basic Service Set (IBSS) configuration</w:t>
        </w:r>
      </w:ins>
    </w:p>
    <w:p w:rsidR="00E51A99" w:rsidRPr="00E51A99" w:rsidRDefault="00E51A99" w:rsidP="00E51A99">
      <w:pPr>
        <w:rPr>
          <w:ins w:id="364" w:author="Dhaliwal, Sukhman" w:date="2019-12-11T10:07:00Z"/>
          <w:sz w:val="22"/>
        </w:rPr>
      </w:pPr>
      <w:ins w:id="365" w:author="Dhaliwal, Sukhman" w:date="2019-12-11T10:07:00Z">
        <w:r w:rsidRPr="00E51A99">
          <w:rPr>
            <w:sz w:val="22"/>
          </w:rPr>
          <w:t>either act as a client for a Wireless Access Point (WAP, also known as a base station) or configure Neutrino to act as a WAP. This second mode is referred to as infrastructure mode or BSS (Basic Service Set).</w:t>
        </w:r>
      </w:ins>
    </w:p>
    <w:p w:rsidR="00E51A99" w:rsidRPr="004E21F0" w:rsidRDefault="00E51A99" w:rsidP="00E51A99">
      <w:pPr>
        <w:rPr>
          <w:ins w:id="366" w:author="Dhaliwal, Sukhman" w:date="2019-12-05T10:59:00Z"/>
          <w:sz w:val="22"/>
        </w:rPr>
      </w:pPr>
      <w:ins w:id="367" w:author="Dhaliwal, Sukhman" w:date="2019-12-11T10:07:00Z">
        <w:r w:rsidRPr="00E51A99">
          <w:rPr>
            <w:sz w:val="22"/>
          </w:rPr>
          <w:t>Ad hoc mode lets you create a wireless network quickly by allowing wireless nodes within range (for example, the wireless devices in a room) to communicate directly with each other without the need for a wireless access point. While being easy to         construct, it may not be appropriate for a large number of nodes because of performance degradation, limited range, non-central administration, and weak encryption.</w:t>
        </w:r>
      </w:ins>
    </w:p>
    <w:p w:rsidR="004753AE" w:rsidRPr="00E52D34" w:rsidRDefault="004753AE" w:rsidP="004753AE">
      <w:pPr>
        <w:pStyle w:val="NoSpacing"/>
        <w:rPr>
          <w:ins w:id="368" w:author="Dhaliwal, Sukhman" w:date="2019-12-05T10:59:00Z"/>
          <w:b/>
          <w:u w:val="single"/>
        </w:rPr>
      </w:pPr>
      <w:ins w:id="369" w:author="Dhaliwal, Sukhman" w:date="2019-12-05T10:59:00Z">
        <w:r>
          <w:rPr>
            <w:b/>
            <w:u w:val="single"/>
          </w:rPr>
          <w:t>Step 2</w:t>
        </w:r>
        <w:r w:rsidRPr="00E52D34">
          <w:rPr>
            <w:b/>
            <w:u w:val="single"/>
          </w:rPr>
          <w:t xml:space="preserve"> – Concept Map</w:t>
        </w:r>
      </w:ins>
    </w:p>
    <w:p w:rsidR="004753AE" w:rsidRPr="00B377EA" w:rsidRDefault="004753AE" w:rsidP="004753AE">
      <w:pPr>
        <w:pStyle w:val="NoSpacing"/>
        <w:rPr>
          <w:ins w:id="370" w:author="Dhaliwal, Sukhman" w:date="2019-12-05T10:59:00Z"/>
          <w:sz w:val="28"/>
        </w:rPr>
      </w:pPr>
    </w:p>
    <w:p w:rsidR="004753AE" w:rsidRPr="00B377EA" w:rsidRDefault="004753AE" w:rsidP="004753AE">
      <w:pPr>
        <w:pStyle w:val="NoSpacing"/>
        <w:rPr>
          <w:ins w:id="371" w:author="Dhaliwal, Sukhman" w:date="2019-12-05T10:59:00Z"/>
          <w:sz w:val="22"/>
        </w:rPr>
      </w:pPr>
      <w:ins w:id="372" w:author="Dhaliwal, Sukhman" w:date="2019-12-05T10:59:00Z">
        <w:r w:rsidRPr="00B377EA">
          <w:rPr>
            <w:sz w:val="22"/>
          </w:rPr>
          <w:t xml:space="preserve">Create </w:t>
        </w:r>
        <w:proofErr w:type="gramStart"/>
        <w:r w:rsidRPr="00B377EA">
          <w:rPr>
            <w:sz w:val="22"/>
          </w:rPr>
          <w:t>a  “</w:t>
        </w:r>
        <w:proofErr w:type="gramEnd"/>
        <w:r w:rsidRPr="00B377EA">
          <w:rPr>
            <w:sz w:val="22"/>
          </w:rPr>
          <w:t xml:space="preserve">concept map” as a final report of your organized research. </w:t>
        </w:r>
      </w:ins>
    </w:p>
    <w:p w:rsidR="004753AE" w:rsidRDefault="004753AE" w:rsidP="004753AE">
      <w:pPr>
        <w:pStyle w:val="NoSpacing"/>
        <w:numPr>
          <w:ilvl w:val="0"/>
          <w:numId w:val="10"/>
        </w:numPr>
        <w:rPr>
          <w:ins w:id="373" w:author="Dhaliwal, Sukhman" w:date="2019-12-05T10:59:00Z"/>
          <w:sz w:val="22"/>
        </w:rPr>
      </w:pPr>
      <w:ins w:id="374" w:author="Dhaliwal, Sukhman" w:date="2019-12-05T10:59:00Z">
        <w:r w:rsidRPr="00B377EA">
          <w:rPr>
            <w:sz w:val="22"/>
          </w:rPr>
          <w:t xml:space="preserve">Use the diagram </w:t>
        </w:r>
        <w:r>
          <w:rPr>
            <w:sz w:val="22"/>
          </w:rPr>
          <w:t>in the introduction</w:t>
        </w:r>
        <w:r w:rsidRPr="00B377EA">
          <w:rPr>
            <w:sz w:val="22"/>
          </w:rPr>
          <w:t xml:space="preserve"> as a starting point. </w:t>
        </w:r>
      </w:ins>
    </w:p>
    <w:p w:rsidR="004753AE" w:rsidRDefault="004753AE" w:rsidP="004753AE">
      <w:pPr>
        <w:pStyle w:val="NoSpacing"/>
        <w:numPr>
          <w:ilvl w:val="0"/>
          <w:numId w:val="10"/>
        </w:numPr>
        <w:rPr>
          <w:ins w:id="375" w:author="Dhaliwal, Sukhman" w:date="2019-12-05T10:59:00Z"/>
          <w:sz w:val="22"/>
        </w:rPr>
      </w:pPr>
      <w:ins w:id="376" w:author="Dhaliwal, Sukhman" w:date="2019-12-05T10:59:00Z">
        <w:r>
          <w:rPr>
            <w:sz w:val="22"/>
          </w:rPr>
          <w:t xml:space="preserve">You should have six (6) first level topics from “Application Software” </w:t>
        </w:r>
        <w:r>
          <w:rPr>
            <w:sz w:val="22"/>
          </w:rPr>
          <w:br/>
          <w:t>to “Network Connectivity”</w:t>
        </w:r>
      </w:ins>
    </w:p>
    <w:p w:rsidR="004753AE" w:rsidRDefault="004753AE" w:rsidP="004753AE">
      <w:pPr>
        <w:pStyle w:val="NoSpacing"/>
        <w:numPr>
          <w:ilvl w:val="0"/>
          <w:numId w:val="10"/>
        </w:numPr>
        <w:rPr>
          <w:ins w:id="377" w:author="Dhaliwal, Sukhman" w:date="2019-12-05T10:59:00Z"/>
          <w:sz w:val="22"/>
        </w:rPr>
      </w:pPr>
      <w:ins w:id="378" w:author="Dhaliwal, Sukhman" w:date="2019-12-05T10:59:00Z">
        <w:r>
          <w:rPr>
            <w:sz w:val="22"/>
          </w:rPr>
          <w:t>Each first level topic should have at least three (3) sub-topics</w:t>
        </w:r>
      </w:ins>
    </w:p>
    <w:p w:rsidR="004753AE" w:rsidRPr="00B377EA" w:rsidRDefault="004753AE" w:rsidP="004753AE">
      <w:pPr>
        <w:pStyle w:val="NoSpacing"/>
        <w:numPr>
          <w:ilvl w:val="0"/>
          <w:numId w:val="10"/>
        </w:numPr>
        <w:rPr>
          <w:ins w:id="379" w:author="Dhaliwal, Sukhman" w:date="2019-12-05T10:59:00Z"/>
          <w:sz w:val="22"/>
        </w:rPr>
      </w:pPr>
      <w:ins w:id="380" w:author="Dhaliwal, Sukhman" w:date="2019-12-05T10:59:00Z">
        <w:r>
          <w:rPr>
            <w:sz w:val="22"/>
          </w:rPr>
          <w:t>Each sub-topic should be supported by a number of facts / items of interest</w:t>
        </w:r>
      </w:ins>
    </w:p>
    <w:p w:rsidR="004753AE" w:rsidRDefault="004753AE" w:rsidP="004753AE">
      <w:pPr>
        <w:pStyle w:val="NoSpacing"/>
        <w:rPr>
          <w:ins w:id="381" w:author="Dhaliwal, Sukhman" w:date="2019-12-05T10:59:00Z"/>
          <w:sz w:val="22"/>
        </w:rPr>
      </w:pPr>
    </w:p>
    <w:p w:rsidR="004753AE" w:rsidRPr="00B377EA" w:rsidRDefault="004753AE" w:rsidP="004753AE">
      <w:pPr>
        <w:pStyle w:val="NoSpacing"/>
        <w:rPr>
          <w:ins w:id="382" w:author="Dhaliwal, Sukhman" w:date="2019-12-05T10:59:00Z"/>
          <w:sz w:val="22"/>
        </w:rPr>
      </w:pPr>
      <w:ins w:id="383" w:author="Dhaliwal, Sukhman" w:date="2019-12-05T10:59:00Z">
        <w:r w:rsidRPr="00B377EA">
          <w:rPr>
            <w:sz w:val="22"/>
          </w:rPr>
          <w:t>Select the best and most interesting information from your organized research.</w:t>
        </w:r>
      </w:ins>
    </w:p>
    <w:p w:rsidR="004753AE" w:rsidRPr="00B377EA" w:rsidRDefault="004753AE" w:rsidP="004753AE">
      <w:pPr>
        <w:pStyle w:val="NoSpacing"/>
        <w:numPr>
          <w:ilvl w:val="0"/>
          <w:numId w:val="11"/>
        </w:numPr>
        <w:rPr>
          <w:ins w:id="384" w:author="Dhaliwal, Sukhman" w:date="2019-12-05T10:59:00Z"/>
          <w:sz w:val="22"/>
        </w:rPr>
      </w:pPr>
      <w:ins w:id="385" w:author="Dhaliwal, Sukhman" w:date="2019-12-05T10:59:00Z">
        <w:r w:rsidRPr="00B377EA">
          <w:rPr>
            <w:sz w:val="22"/>
          </w:rPr>
          <w:t>Summarize and edit your information to fit on the concept map.</w:t>
        </w:r>
      </w:ins>
    </w:p>
    <w:p w:rsidR="004753AE" w:rsidRPr="00B377EA" w:rsidRDefault="004753AE" w:rsidP="004753AE">
      <w:pPr>
        <w:pStyle w:val="NoSpacing"/>
        <w:rPr>
          <w:ins w:id="386" w:author="Dhaliwal, Sukhman" w:date="2019-12-05T10:59:00Z"/>
          <w:sz w:val="22"/>
          <w:szCs w:val="22"/>
        </w:rPr>
      </w:pPr>
    </w:p>
    <w:p w:rsidR="004753AE" w:rsidRPr="00B377EA" w:rsidRDefault="004753AE" w:rsidP="004753AE">
      <w:pPr>
        <w:pStyle w:val="NoSpacing"/>
        <w:rPr>
          <w:ins w:id="387" w:author="Dhaliwal, Sukhman" w:date="2019-12-05T10:59:00Z"/>
          <w:sz w:val="22"/>
          <w:szCs w:val="22"/>
        </w:rPr>
      </w:pPr>
      <w:ins w:id="388" w:author="Dhaliwal, Sukhman" w:date="2019-12-05T10:59:00Z">
        <w:r>
          <w:rPr>
            <w:sz w:val="22"/>
            <w:szCs w:val="22"/>
          </w:rPr>
          <w:t>Upload your Research Notes and Concept Map to your GitHub Repository</w:t>
        </w:r>
      </w:ins>
    </w:p>
    <w:p w:rsidR="004753AE" w:rsidRDefault="004753AE" w:rsidP="004753AE">
      <w:pPr>
        <w:pStyle w:val="NoSpacing"/>
        <w:numPr>
          <w:ilvl w:val="0"/>
          <w:numId w:val="11"/>
        </w:numPr>
        <w:rPr>
          <w:ins w:id="389" w:author="Dhaliwal, Sukhman" w:date="2019-12-05T10:59:00Z"/>
          <w:sz w:val="22"/>
          <w:szCs w:val="22"/>
        </w:rPr>
      </w:pPr>
      <w:ins w:id="390" w:author="Dhaliwal, Sukhman" w:date="2019-12-05T10:59:00Z">
        <w:r w:rsidRPr="00B377EA">
          <w:rPr>
            <w:sz w:val="22"/>
            <w:szCs w:val="22"/>
          </w:rPr>
          <w:t xml:space="preserve">Your concept map can be created using: Smart Ideas, Prezi, PowerPoint or other </w:t>
        </w:r>
        <w:r>
          <w:rPr>
            <w:sz w:val="22"/>
            <w:szCs w:val="22"/>
          </w:rPr>
          <w:br/>
        </w:r>
        <w:r w:rsidRPr="00B377EA">
          <w:rPr>
            <w:sz w:val="22"/>
            <w:szCs w:val="22"/>
          </w:rPr>
          <w:t>similar applications.</w:t>
        </w:r>
      </w:ins>
    </w:p>
    <w:p w:rsidR="004753AE" w:rsidRDefault="004753AE" w:rsidP="004753AE">
      <w:pPr>
        <w:pStyle w:val="NoSpacing"/>
        <w:numPr>
          <w:ilvl w:val="0"/>
          <w:numId w:val="11"/>
        </w:numPr>
        <w:rPr>
          <w:ins w:id="391" w:author="Dhaliwal, Sukhman" w:date="2019-12-05T10:59:00Z"/>
          <w:sz w:val="22"/>
          <w:szCs w:val="22"/>
        </w:rPr>
      </w:pPr>
      <w:ins w:id="392" w:author="Dhaliwal, Sukhman" w:date="2019-12-05T10:59:00Z">
        <w:r>
          <w:rPr>
            <w:sz w:val="22"/>
            <w:szCs w:val="22"/>
          </w:rPr>
          <w:t>Option1: Create and upload a PDF of your concept map</w:t>
        </w:r>
      </w:ins>
    </w:p>
    <w:p w:rsidR="004753AE" w:rsidRDefault="004753AE" w:rsidP="004753AE">
      <w:pPr>
        <w:pStyle w:val="NoSpacing"/>
        <w:numPr>
          <w:ilvl w:val="0"/>
          <w:numId w:val="11"/>
        </w:numPr>
        <w:rPr>
          <w:ins w:id="393" w:author="Dhaliwal, Sukhman" w:date="2019-12-05T10:59:00Z"/>
          <w:sz w:val="22"/>
          <w:szCs w:val="22"/>
        </w:rPr>
      </w:pPr>
      <w:ins w:id="394" w:author="Dhaliwal, Sukhman" w:date="2019-12-05T10:59:00Z">
        <w:r>
          <w:rPr>
            <w:sz w:val="22"/>
            <w:szCs w:val="22"/>
          </w:rPr>
          <w:t>Option2: Include a link to your Concept Map in your Student Questions</w:t>
        </w:r>
      </w:ins>
    </w:p>
    <w:p w:rsidR="004753AE" w:rsidRPr="00B377EA" w:rsidRDefault="004753AE" w:rsidP="004753AE">
      <w:pPr>
        <w:pStyle w:val="NoSpacing"/>
        <w:numPr>
          <w:ilvl w:val="1"/>
          <w:numId w:val="11"/>
        </w:numPr>
        <w:rPr>
          <w:ins w:id="395" w:author="Dhaliwal, Sukhman" w:date="2019-12-05T10:59:00Z"/>
          <w:sz w:val="22"/>
          <w:szCs w:val="22"/>
        </w:rPr>
      </w:pPr>
      <w:ins w:id="396" w:author="Dhaliwal, Sukhman" w:date="2019-12-05T10:59:00Z">
        <w:r>
          <w:rPr>
            <w:sz w:val="22"/>
            <w:szCs w:val="22"/>
          </w:rPr>
          <w:t>Make sure that your link is Sharable so Mr. Nestor can open your map</w:t>
        </w:r>
      </w:ins>
    </w:p>
    <w:p w:rsidR="004753AE" w:rsidRPr="00B377EA" w:rsidRDefault="004753AE" w:rsidP="004753AE">
      <w:pPr>
        <w:pStyle w:val="NoSpacing"/>
        <w:rPr>
          <w:ins w:id="397" w:author="Dhaliwal, Sukhman" w:date="2019-12-05T10:59:00Z"/>
          <w:sz w:val="22"/>
          <w:szCs w:val="22"/>
        </w:rPr>
      </w:pPr>
    </w:p>
    <w:p w:rsidR="004753AE" w:rsidRPr="00B377EA" w:rsidRDefault="004753AE" w:rsidP="004753AE">
      <w:pPr>
        <w:pStyle w:val="NoSpacing"/>
        <w:rPr>
          <w:ins w:id="398" w:author="Dhaliwal, Sukhman" w:date="2019-12-05T10:59:00Z"/>
          <w:sz w:val="28"/>
        </w:rPr>
      </w:pPr>
    </w:p>
    <w:p w:rsidR="004753AE" w:rsidRDefault="004753AE" w:rsidP="004753AE">
      <w:pPr>
        <w:rPr>
          <w:ins w:id="399" w:author="Dhaliwal, Sukhman" w:date="2019-12-05T10:59:00Z"/>
          <w:noProof/>
        </w:rPr>
      </w:pPr>
      <w:ins w:id="400" w:author="Dhaliwal, Sukhman" w:date="2019-12-05T10:59:00Z">
        <w:r>
          <w:rPr>
            <w:noProof/>
          </w:rPr>
          <w:br w:type="page"/>
        </w:r>
      </w:ins>
    </w:p>
    <w:p w:rsidR="004753AE" w:rsidRPr="00754EB6" w:rsidRDefault="004753AE" w:rsidP="004753AE">
      <w:pPr>
        <w:pStyle w:val="NoSpacing"/>
        <w:rPr>
          <w:ins w:id="401" w:author="Dhaliwal, Sukhman" w:date="2019-12-05T10:59:00Z"/>
          <w:b/>
          <w:noProof/>
          <w:u w:val="single"/>
        </w:rPr>
      </w:pPr>
      <w:ins w:id="402" w:author="Dhaliwal, Sukhman" w:date="2019-12-05T10:59:00Z">
        <w:r w:rsidRPr="00754EB6">
          <w:rPr>
            <w:b/>
            <w:noProof/>
            <w:u w:val="single"/>
          </w:rPr>
          <w:lastRenderedPageBreak/>
          <w:t>Appendix A</w:t>
        </w:r>
      </w:ins>
    </w:p>
    <w:p w:rsidR="004753AE" w:rsidRDefault="004753AE" w:rsidP="004753AE">
      <w:pPr>
        <w:pStyle w:val="NoSpacing"/>
        <w:rPr>
          <w:ins w:id="403" w:author="Dhaliwal, Sukhman" w:date="2019-12-05T10:59:00Z"/>
          <w:noProof/>
        </w:rPr>
      </w:pPr>
    </w:p>
    <w:tbl>
      <w:tblPr>
        <w:tblStyle w:val="TableGrid"/>
        <w:tblW w:w="0" w:type="auto"/>
        <w:tblLook w:val="04A0" w:firstRow="1" w:lastRow="0" w:firstColumn="1" w:lastColumn="0" w:noHBand="0" w:noVBand="1"/>
      </w:tblPr>
      <w:tblGrid>
        <w:gridCol w:w="2515"/>
        <w:gridCol w:w="3417"/>
        <w:gridCol w:w="3418"/>
      </w:tblGrid>
      <w:tr w:rsidR="004753AE" w:rsidTr="006719E3">
        <w:trPr>
          <w:ins w:id="404" w:author="Dhaliwal, Sukhman" w:date="2019-12-05T10:59:00Z"/>
        </w:trPr>
        <w:tc>
          <w:tcPr>
            <w:tcW w:w="2515" w:type="dxa"/>
          </w:tcPr>
          <w:p w:rsidR="004753AE" w:rsidRPr="00754EB6" w:rsidRDefault="004753AE" w:rsidP="006719E3">
            <w:pPr>
              <w:pStyle w:val="NoSpacing"/>
              <w:rPr>
                <w:ins w:id="405" w:author="Dhaliwal, Sukhman" w:date="2019-12-05T10:59:00Z"/>
                <w:b/>
              </w:rPr>
            </w:pPr>
            <w:ins w:id="406" w:author="Dhaliwal, Sukhman" w:date="2019-12-05T10:59:00Z">
              <w:r w:rsidRPr="00754EB6">
                <w:rPr>
                  <w:b/>
                </w:rPr>
                <w:t>Operating System</w:t>
              </w:r>
            </w:ins>
          </w:p>
        </w:tc>
        <w:tc>
          <w:tcPr>
            <w:tcW w:w="3417" w:type="dxa"/>
          </w:tcPr>
          <w:p w:rsidR="004753AE" w:rsidRPr="00754EB6" w:rsidRDefault="004753AE" w:rsidP="006719E3">
            <w:pPr>
              <w:pStyle w:val="NoSpacing"/>
              <w:jc w:val="center"/>
              <w:rPr>
                <w:ins w:id="407" w:author="Dhaliwal, Sukhman" w:date="2019-12-05T10:59:00Z"/>
                <w:b/>
              </w:rPr>
            </w:pPr>
            <w:ins w:id="408" w:author="Dhaliwal, Sukhman" w:date="2019-12-05T10:59:00Z">
              <w:r w:rsidRPr="00754EB6">
                <w:rPr>
                  <w:b/>
                </w:rPr>
                <w:t>Student 1</w:t>
              </w:r>
            </w:ins>
          </w:p>
        </w:tc>
        <w:tc>
          <w:tcPr>
            <w:tcW w:w="3418" w:type="dxa"/>
          </w:tcPr>
          <w:p w:rsidR="004753AE" w:rsidRPr="00754EB6" w:rsidRDefault="004753AE" w:rsidP="006719E3">
            <w:pPr>
              <w:pStyle w:val="NoSpacing"/>
              <w:jc w:val="center"/>
              <w:rPr>
                <w:ins w:id="409" w:author="Dhaliwal, Sukhman" w:date="2019-12-05T10:59:00Z"/>
                <w:b/>
              </w:rPr>
            </w:pPr>
            <w:ins w:id="410" w:author="Dhaliwal, Sukhman" w:date="2019-12-05T10:59:00Z">
              <w:r w:rsidRPr="00754EB6">
                <w:rPr>
                  <w:b/>
                </w:rPr>
                <w:t>Student 2</w:t>
              </w:r>
            </w:ins>
          </w:p>
        </w:tc>
      </w:tr>
      <w:tr w:rsidR="004753AE" w:rsidTr="006719E3">
        <w:trPr>
          <w:trHeight w:val="532"/>
          <w:ins w:id="411" w:author="Dhaliwal, Sukhman" w:date="2019-12-05T10:59:00Z"/>
        </w:trPr>
        <w:tc>
          <w:tcPr>
            <w:tcW w:w="2515" w:type="dxa"/>
            <w:vAlign w:val="center"/>
          </w:tcPr>
          <w:p w:rsidR="004753AE" w:rsidRPr="008E6384" w:rsidRDefault="004753AE" w:rsidP="006719E3">
            <w:pPr>
              <w:pStyle w:val="NoSpacing"/>
              <w:rPr>
                <w:ins w:id="412" w:author="Dhaliwal, Sukhman" w:date="2019-12-05T10:59:00Z"/>
                <w:sz w:val="20"/>
              </w:rPr>
            </w:pPr>
            <w:ins w:id="413" w:author="Dhaliwal, Sukhman" w:date="2019-12-05T10:59:00Z">
              <w:r w:rsidRPr="008E6384">
                <w:rPr>
                  <w:sz w:val="20"/>
                </w:rPr>
                <w:t xml:space="preserve">Ubuntu </w:t>
              </w:r>
              <w:r w:rsidRPr="008E6384">
                <w:rPr>
                  <w:sz w:val="20"/>
                </w:rPr>
                <w:br/>
                <w:t>(Linux)</w:t>
              </w:r>
            </w:ins>
          </w:p>
        </w:tc>
        <w:tc>
          <w:tcPr>
            <w:tcW w:w="3417" w:type="dxa"/>
            <w:vAlign w:val="center"/>
          </w:tcPr>
          <w:p w:rsidR="004753AE" w:rsidRDefault="004753AE" w:rsidP="006719E3">
            <w:pPr>
              <w:pStyle w:val="NoSpacing"/>
              <w:rPr>
                <w:ins w:id="414" w:author="Dhaliwal, Sukhman" w:date="2019-12-05T10:59:00Z"/>
              </w:rPr>
            </w:pPr>
          </w:p>
        </w:tc>
        <w:tc>
          <w:tcPr>
            <w:tcW w:w="3418" w:type="dxa"/>
            <w:vAlign w:val="center"/>
          </w:tcPr>
          <w:p w:rsidR="004753AE" w:rsidRDefault="004753AE" w:rsidP="006719E3">
            <w:pPr>
              <w:pStyle w:val="NoSpacing"/>
              <w:rPr>
                <w:ins w:id="415" w:author="Dhaliwal, Sukhman" w:date="2019-12-05T10:59:00Z"/>
              </w:rPr>
            </w:pPr>
          </w:p>
        </w:tc>
      </w:tr>
      <w:tr w:rsidR="004753AE" w:rsidTr="006719E3">
        <w:trPr>
          <w:trHeight w:val="532"/>
          <w:ins w:id="416" w:author="Dhaliwal, Sukhman" w:date="2019-12-05T10:59:00Z"/>
        </w:trPr>
        <w:tc>
          <w:tcPr>
            <w:tcW w:w="2515" w:type="dxa"/>
            <w:vAlign w:val="center"/>
          </w:tcPr>
          <w:p w:rsidR="004753AE" w:rsidRPr="008E6384" w:rsidRDefault="004753AE" w:rsidP="006719E3">
            <w:pPr>
              <w:pStyle w:val="NoSpacing"/>
              <w:rPr>
                <w:ins w:id="417" w:author="Dhaliwal, Sukhman" w:date="2019-12-05T10:59:00Z"/>
                <w:sz w:val="20"/>
              </w:rPr>
            </w:pPr>
            <w:ins w:id="418" w:author="Dhaliwal, Sukhman" w:date="2019-12-05T10:59:00Z">
              <w:r w:rsidRPr="008E6384">
                <w:rPr>
                  <w:sz w:val="20"/>
                </w:rPr>
                <w:t xml:space="preserve">z/OS </w:t>
              </w:r>
              <w:r w:rsidRPr="008E6384">
                <w:rPr>
                  <w:sz w:val="20"/>
                </w:rPr>
                <w:br/>
                <w:t>(IBM)</w:t>
              </w:r>
            </w:ins>
          </w:p>
        </w:tc>
        <w:tc>
          <w:tcPr>
            <w:tcW w:w="3417" w:type="dxa"/>
            <w:vAlign w:val="center"/>
          </w:tcPr>
          <w:p w:rsidR="004753AE" w:rsidRDefault="004753AE" w:rsidP="006719E3">
            <w:pPr>
              <w:pStyle w:val="NoSpacing"/>
              <w:rPr>
                <w:ins w:id="419" w:author="Dhaliwal, Sukhman" w:date="2019-12-05T10:59:00Z"/>
              </w:rPr>
            </w:pPr>
          </w:p>
        </w:tc>
        <w:tc>
          <w:tcPr>
            <w:tcW w:w="3418" w:type="dxa"/>
            <w:vAlign w:val="center"/>
          </w:tcPr>
          <w:p w:rsidR="004753AE" w:rsidRDefault="004753AE" w:rsidP="006719E3">
            <w:pPr>
              <w:pStyle w:val="NoSpacing"/>
              <w:rPr>
                <w:ins w:id="420" w:author="Dhaliwal, Sukhman" w:date="2019-12-05T10:59:00Z"/>
              </w:rPr>
            </w:pPr>
          </w:p>
        </w:tc>
      </w:tr>
      <w:tr w:rsidR="004753AE" w:rsidTr="006719E3">
        <w:trPr>
          <w:trHeight w:val="532"/>
          <w:ins w:id="421" w:author="Dhaliwal, Sukhman" w:date="2019-12-05T10:59:00Z"/>
        </w:trPr>
        <w:tc>
          <w:tcPr>
            <w:tcW w:w="2515" w:type="dxa"/>
            <w:vAlign w:val="center"/>
          </w:tcPr>
          <w:p w:rsidR="004753AE" w:rsidRPr="008E6384" w:rsidRDefault="004753AE" w:rsidP="006719E3">
            <w:pPr>
              <w:pStyle w:val="NoSpacing"/>
              <w:rPr>
                <w:ins w:id="422" w:author="Dhaliwal, Sukhman" w:date="2019-12-05T10:59:00Z"/>
                <w:sz w:val="20"/>
              </w:rPr>
            </w:pPr>
            <w:ins w:id="423" w:author="Dhaliwal, Sukhman" w:date="2019-12-05T10:59:00Z">
              <w:r w:rsidRPr="008E6384">
                <w:rPr>
                  <w:sz w:val="20"/>
                </w:rPr>
                <w:t xml:space="preserve">Solaris </w:t>
              </w:r>
              <w:r w:rsidRPr="008E6384">
                <w:rPr>
                  <w:sz w:val="20"/>
                </w:rPr>
                <w:br/>
                <w:t>(Oracle)</w:t>
              </w:r>
            </w:ins>
          </w:p>
        </w:tc>
        <w:tc>
          <w:tcPr>
            <w:tcW w:w="3417" w:type="dxa"/>
            <w:vAlign w:val="center"/>
          </w:tcPr>
          <w:p w:rsidR="004753AE" w:rsidRDefault="004753AE" w:rsidP="006719E3">
            <w:pPr>
              <w:pStyle w:val="NoSpacing"/>
              <w:rPr>
                <w:ins w:id="424" w:author="Dhaliwal, Sukhman" w:date="2019-12-05T10:59:00Z"/>
              </w:rPr>
            </w:pPr>
          </w:p>
        </w:tc>
        <w:tc>
          <w:tcPr>
            <w:tcW w:w="3418" w:type="dxa"/>
            <w:vAlign w:val="center"/>
          </w:tcPr>
          <w:p w:rsidR="004753AE" w:rsidRDefault="004753AE" w:rsidP="006719E3">
            <w:pPr>
              <w:pStyle w:val="NoSpacing"/>
              <w:rPr>
                <w:ins w:id="425" w:author="Dhaliwal, Sukhman" w:date="2019-12-05T10:59:00Z"/>
              </w:rPr>
            </w:pPr>
          </w:p>
        </w:tc>
      </w:tr>
      <w:tr w:rsidR="004753AE" w:rsidTr="006719E3">
        <w:trPr>
          <w:trHeight w:val="532"/>
          <w:ins w:id="426" w:author="Dhaliwal, Sukhman" w:date="2019-12-05T10:59:00Z"/>
        </w:trPr>
        <w:tc>
          <w:tcPr>
            <w:tcW w:w="2515" w:type="dxa"/>
            <w:vAlign w:val="center"/>
          </w:tcPr>
          <w:p w:rsidR="004753AE" w:rsidRPr="008E6384" w:rsidRDefault="004753AE" w:rsidP="006719E3">
            <w:pPr>
              <w:pStyle w:val="NoSpacing"/>
              <w:rPr>
                <w:ins w:id="427" w:author="Dhaliwal, Sukhman" w:date="2019-12-05T10:59:00Z"/>
                <w:sz w:val="20"/>
              </w:rPr>
            </w:pPr>
            <w:ins w:id="428" w:author="Dhaliwal, Sukhman" w:date="2019-12-05T10:59:00Z">
              <w:r w:rsidRPr="008E6384">
                <w:rPr>
                  <w:sz w:val="20"/>
                </w:rPr>
                <w:t xml:space="preserve">HP-UX </w:t>
              </w:r>
              <w:r w:rsidRPr="008E6384">
                <w:rPr>
                  <w:sz w:val="20"/>
                </w:rPr>
                <w:br/>
                <w:t>(Hewlett Packard)</w:t>
              </w:r>
            </w:ins>
          </w:p>
        </w:tc>
        <w:tc>
          <w:tcPr>
            <w:tcW w:w="3417" w:type="dxa"/>
            <w:vAlign w:val="center"/>
          </w:tcPr>
          <w:p w:rsidR="004753AE" w:rsidRDefault="004753AE" w:rsidP="006719E3">
            <w:pPr>
              <w:pStyle w:val="NoSpacing"/>
              <w:rPr>
                <w:ins w:id="429" w:author="Dhaliwal, Sukhman" w:date="2019-12-05T10:59:00Z"/>
              </w:rPr>
            </w:pPr>
          </w:p>
        </w:tc>
        <w:tc>
          <w:tcPr>
            <w:tcW w:w="3418" w:type="dxa"/>
            <w:vAlign w:val="center"/>
          </w:tcPr>
          <w:p w:rsidR="004753AE" w:rsidRDefault="004753AE" w:rsidP="006719E3">
            <w:pPr>
              <w:pStyle w:val="NoSpacing"/>
              <w:rPr>
                <w:ins w:id="430" w:author="Dhaliwal, Sukhman" w:date="2019-12-05T10:59:00Z"/>
              </w:rPr>
            </w:pPr>
          </w:p>
        </w:tc>
      </w:tr>
      <w:tr w:rsidR="004753AE" w:rsidTr="006719E3">
        <w:trPr>
          <w:trHeight w:val="532"/>
          <w:ins w:id="431" w:author="Dhaliwal, Sukhman" w:date="2019-12-05T10:59:00Z"/>
        </w:trPr>
        <w:tc>
          <w:tcPr>
            <w:tcW w:w="2515" w:type="dxa"/>
            <w:vAlign w:val="center"/>
          </w:tcPr>
          <w:p w:rsidR="004753AE" w:rsidRPr="008E6384" w:rsidRDefault="004753AE" w:rsidP="006719E3">
            <w:pPr>
              <w:pStyle w:val="NoSpacing"/>
              <w:rPr>
                <w:ins w:id="432" w:author="Dhaliwal, Sukhman" w:date="2019-12-05T10:59:00Z"/>
                <w:sz w:val="20"/>
              </w:rPr>
            </w:pPr>
            <w:ins w:id="433" w:author="Dhaliwal, Sukhman" w:date="2019-12-05T10:59:00Z">
              <w:r w:rsidRPr="008E6384">
                <w:rPr>
                  <w:sz w:val="20"/>
                </w:rPr>
                <w:t xml:space="preserve">Windows NT </w:t>
              </w:r>
              <w:r w:rsidRPr="008E6384">
                <w:rPr>
                  <w:sz w:val="20"/>
                </w:rPr>
                <w:br/>
                <w:t>(Windows Server)</w:t>
              </w:r>
            </w:ins>
          </w:p>
        </w:tc>
        <w:tc>
          <w:tcPr>
            <w:tcW w:w="3417" w:type="dxa"/>
            <w:vAlign w:val="center"/>
          </w:tcPr>
          <w:p w:rsidR="004753AE" w:rsidRDefault="004753AE" w:rsidP="006719E3">
            <w:pPr>
              <w:pStyle w:val="NoSpacing"/>
              <w:rPr>
                <w:ins w:id="434" w:author="Dhaliwal, Sukhman" w:date="2019-12-05T10:59:00Z"/>
              </w:rPr>
            </w:pPr>
          </w:p>
        </w:tc>
        <w:tc>
          <w:tcPr>
            <w:tcW w:w="3418" w:type="dxa"/>
            <w:vAlign w:val="center"/>
          </w:tcPr>
          <w:p w:rsidR="004753AE" w:rsidRDefault="004753AE" w:rsidP="006719E3">
            <w:pPr>
              <w:pStyle w:val="NoSpacing"/>
              <w:rPr>
                <w:ins w:id="435" w:author="Dhaliwal, Sukhman" w:date="2019-12-05T10:59:00Z"/>
              </w:rPr>
            </w:pPr>
          </w:p>
        </w:tc>
      </w:tr>
      <w:tr w:rsidR="004753AE" w:rsidTr="006719E3">
        <w:trPr>
          <w:trHeight w:val="532"/>
          <w:ins w:id="436" w:author="Dhaliwal, Sukhman" w:date="2019-12-05T10:59:00Z"/>
        </w:trPr>
        <w:tc>
          <w:tcPr>
            <w:tcW w:w="2515" w:type="dxa"/>
            <w:vAlign w:val="center"/>
          </w:tcPr>
          <w:p w:rsidR="004753AE" w:rsidRPr="008E6384" w:rsidRDefault="004753AE" w:rsidP="006719E3">
            <w:pPr>
              <w:pStyle w:val="NoSpacing"/>
              <w:rPr>
                <w:ins w:id="437" w:author="Dhaliwal, Sukhman" w:date="2019-12-05T10:59:00Z"/>
                <w:sz w:val="20"/>
              </w:rPr>
            </w:pPr>
            <w:ins w:id="438" w:author="Dhaliwal, Sukhman" w:date="2019-12-05T10:59:00Z">
              <w:r w:rsidRPr="008E6384">
                <w:rPr>
                  <w:sz w:val="20"/>
                </w:rPr>
                <w:t>Red Hat Enterprise</w:t>
              </w:r>
              <w:r w:rsidRPr="008E6384">
                <w:rPr>
                  <w:sz w:val="20"/>
                </w:rPr>
                <w:br/>
                <w:t>(IBM Summit)</w:t>
              </w:r>
            </w:ins>
          </w:p>
        </w:tc>
        <w:tc>
          <w:tcPr>
            <w:tcW w:w="3417" w:type="dxa"/>
            <w:vAlign w:val="center"/>
          </w:tcPr>
          <w:p w:rsidR="004753AE" w:rsidRDefault="004753AE" w:rsidP="006719E3">
            <w:pPr>
              <w:pStyle w:val="NoSpacing"/>
              <w:rPr>
                <w:ins w:id="439" w:author="Dhaliwal, Sukhman" w:date="2019-12-05T10:59:00Z"/>
              </w:rPr>
            </w:pPr>
          </w:p>
        </w:tc>
        <w:tc>
          <w:tcPr>
            <w:tcW w:w="3418" w:type="dxa"/>
            <w:vAlign w:val="center"/>
          </w:tcPr>
          <w:p w:rsidR="004753AE" w:rsidRDefault="004753AE" w:rsidP="006719E3">
            <w:pPr>
              <w:pStyle w:val="NoSpacing"/>
              <w:rPr>
                <w:ins w:id="440" w:author="Dhaliwal, Sukhman" w:date="2019-12-05T10:59:00Z"/>
              </w:rPr>
            </w:pPr>
          </w:p>
        </w:tc>
      </w:tr>
      <w:tr w:rsidR="004753AE" w:rsidTr="006719E3">
        <w:trPr>
          <w:trHeight w:val="532"/>
          <w:ins w:id="441" w:author="Dhaliwal, Sukhman" w:date="2019-12-05T10:59:00Z"/>
        </w:trPr>
        <w:tc>
          <w:tcPr>
            <w:tcW w:w="2515" w:type="dxa"/>
            <w:vAlign w:val="center"/>
          </w:tcPr>
          <w:p w:rsidR="004753AE" w:rsidRPr="008E6384" w:rsidRDefault="004753AE" w:rsidP="006719E3">
            <w:pPr>
              <w:pStyle w:val="NoSpacing"/>
              <w:rPr>
                <w:ins w:id="442" w:author="Dhaliwal, Sukhman" w:date="2019-12-05T10:59:00Z"/>
                <w:sz w:val="20"/>
              </w:rPr>
            </w:pPr>
            <w:ins w:id="443" w:author="Dhaliwal, Sukhman" w:date="2019-12-05T10:59:00Z">
              <w:r w:rsidRPr="008E6384">
                <w:rPr>
                  <w:sz w:val="20"/>
                </w:rPr>
                <w:t xml:space="preserve">QNX </w:t>
              </w:r>
              <w:r w:rsidRPr="008E6384">
                <w:rPr>
                  <w:sz w:val="20"/>
                </w:rPr>
                <w:br/>
                <w:t>(Blackberry)</w:t>
              </w:r>
            </w:ins>
          </w:p>
        </w:tc>
        <w:tc>
          <w:tcPr>
            <w:tcW w:w="3417" w:type="dxa"/>
            <w:vAlign w:val="center"/>
          </w:tcPr>
          <w:p w:rsidR="004753AE" w:rsidRDefault="004753AE" w:rsidP="006719E3">
            <w:pPr>
              <w:pStyle w:val="NoSpacing"/>
              <w:rPr>
                <w:ins w:id="444" w:author="Dhaliwal, Sukhman" w:date="2019-12-05T10:59:00Z"/>
              </w:rPr>
            </w:pPr>
          </w:p>
        </w:tc>
        <w:tc>
          <w:tcPr>
            <w:tcW w:w="3418" w:type="dxa"/>
            <w:vAlign w:val="center"/>
          </w:tcPr>
          <w:p w:rsidR="004753AE" w:rsidRDefault="004753AE" w:rsidP="006719E3">
            <w:pPr>
              <w:pStyle w:val="NoSpacing"/>
              <w:rPr>
                <w:ins w:id="445" w:author="Dhaliwal, Sukhman" w:date="2019-12-05T10:59:00Z"/>
              </w:rPr>
            </w:pPr>
          </w:p>
        </w:tc>
      </w:tr>
      <w:tr w:rsidR="004753AE" w:rsidTr="006719E3">
        <w:trPr>
          <w:trHeight w:val="532"/>
          <w:ins w:id="446" w:author="Dhaliwal, Sukhman" w:date="2019-12-05T10:59:00Z"/>
        </w:trPr>
        <w:tc>
          <w:tcPr>
            <w:tcW w:w="2515" w:type="dxa"/>
            <w:vAlign w:val="center"/>
          </w:tcPr>
          <w:p w:rsidR="004753AE" w:rsidRPr="008E6384" w:rsidRDefault="004753AE" w:rsidP="006719E3">
            <w:pPr>
              <w:pStyle w:val="NoSpacing"/>
              <w:rPr>
                <w:ins w:id="447" w:author="Dhaliwal, Sukhman" w:date="2019-12-05T10:59:00Z"/>
                <w:sz w:val="20"/>
              </w:rPr>
            </w:pPr>
            <w:proofErr w:type="spellStart"/>
            <w:ins w:id="448" w:author="Dhaliwal, Sukhman" w:date="2019-12-05T10:59:00Z">
              <w:r w:rsidRPr="008E6384">
                <w:rPr>
                  <w:sz w:val="20"/>
                </w:rPr>
                <w:t>VxWorks</w:t>
              </w:r>
              <w:proofErr w:type="spellEnd"/>
              <w:r w:rsidRPr="008E6384">
                <w:rPr>
                  <w:sz w:val="20"/>
                </w:rPr>
                <w:t xml:space="preserve"> </w:t>
              </w:r>
              <w:r w:rsidRPr="008E6384">
                <w:rPr>
                  <w:sz w:val="20"/>
                </w:rPr>
                <w:br/>
                <w:t>(Wind River)</w:t>
              </w:r>
            </w:ins>
          </w:p>
        </w:tc>
        <w:tc>
          <w:tcPr>
            <w:tcW w:w="3417" w:type="dxa"/>
            <w:vAlign w:val="center"/>
          </w:tcPr>
          <w:p w:rsidR="004753AE" w:rsidRDefault="004753AE" w:rsidP="006719E3">
            <w:pPr>
              <w:pStyle w:val="NoSpacing"/>
              <w:rPr>
                <w:ins w:id="449" w:author="Dhaliwal, Sukhman" w:date="2019-12-05T10:59:00Z"/>
              </w:rPr>
            </w:pPr>
          </w:p>
        </w:tc>
        <w:tc>
          <w:tcPr>
            <w:tcW w:w="3418" w:type="dxa"/>
            <w:vAlign w:val="center"/>
          </w:tcPr>
          <w:p w:rsidR="004753AE" w:rsidRDefault="004753AE" w:rsidP="006719E3">
            <w:pPr>
              <w:pStyle w:val="NoSpacing"/>
              <w:rPr>
                <w:ins w:id="450" w:author="Dhaliwal, Sukhman" w:date="2019-12-05T10:59:00Z"/>
              </w:rPr>
            </w:pPr>
          </w:p>
        </w:tc>
      </w:tr>
      <w:tr w:rsidR="004753AE" w:rsidTr="006719E3">
        <w:trPr>
          <w:trHeight w:val="532"/>
          <w:ins w:id="451" w:author="Dhaliwal, Sukhman" w:date="2019-12-05T10:59:00Z"/>
        </w:trPr>
        <w:tc>
          <w:tcPr>
            <w:tcW w:w="2515" w:type="dxa"/>
            <w:vAlign w:val="center"/>
          </w:tcPr>
          <w:p w:rsidR="004753AE" w:rsidRPr="008E6384" w:rsidRDefault="004753AE" w:rsidP="006719E3">
            <w:pPr>
              <w:pStyle w:val="NoSpacing"/>
              <w:rPr>
                <w:ins w:id="452" w:author="Dhaliwal, Sukhman" w:date="2019-12-05T10:59:00Z"/>
                <w:sz w:val="20"/>
              </w:rPr>
            </w:pPr>
            <w:ins w:id="453" w:author="Dhaliwal, Sukhman" w:date="2019-12-05T10:59:00Z">
              <w:r w:rsidRPr="008E6384">
                <w:rPr>
                  <w:sz w:val="20"/>
                </w:rPr>
                <w:t xml:space="preserve">AOSP </w:t>
              </w:r>
              <w:r w:rsidRPr="008E6384">
                <w:rPr>
                  <w:sz w:val="20"/>
                </w:rPr>
                <w:br/>
                <w:t>(Android Alphabet)</w:t>
              </w:r>
            </w:ins>
          </w:p>
        </w:tc>
        <w:tc>
          <w:tcPr>
            <w:tcW w:w="3417" w:type="dxa"/>
            <w:vAlign w:val="center"/>
          </w:tcPr>
          <w:p w:rsidR="004753AE" w:rsidRDefault="004753AE" w:rsidP="006719E3">
            <w:pPr>
              <w:pStyle w:val="NoSpacing"/>
              <w:rPr>
                <w:ins w:id="454" w:author="Dhaliwal, Sukhman" w:date="2019-12-05T10:59:00Z"/>
              </w:rPr>
            </w:pPr>
          </w:p>
        </w:tc>
        <w:tc>
          <w:tcPr>
            <w:tcW w:w="3418" w:type="dxa"/>
            <w:vAlign w:val="center"/>
          </w:tcPr>
          <w:p w:rsidR="004753AE" w:rsidRDefault="004753AE" w:rsidP="006719E3">
            <w:pPr>
              <w:pStyle w:val="NoSpacing"/>
              <w:rPr>
                <w:ins w:id="455" w:author="Dhaliwal, Sukhman" w:date="2019-12-05T10:59:00Z"/>
              </w:rPr>
            </w:pPr>
          </w:p>
        </w:tc>
      </w:tr>
      <w:tr w:rsidR="004753AE" w:rsidTr="006719E3">
        <w:trPr>
          <w:trHeight w:val="532"/>
          <w:ins w:id="456" w:author="Dhaliwal, Sukhman" w:date="2019-12-05T10:59:00Z"/>
        </w:trPr>
        <w:tc>
          <w:tcPr>
            <w:tcW w:w="2515" w:type="dxa"/>
            <w:vAlign w:val="center"/>
          </w:tcPr>
          <w:p w:rsidR="004753AE" w:rsidRPr="008E6384" w:rsidRDefault="004753AE" w:rsidP="006719E3">
            <w:pPr>
              <w:pStyle w:val="NoSpacing"/>
              <w:rPr>
                <w:ins w:id="457" w:author="Dhaliwal, Sukhman" w:date="2019-12-05T10:59:00Z"/>
                <w:sz w:val="20"/>
              </w:rPr>
            </w:pPr>
            <w:ins w:id="458" w:author="Dhaliwal, Sukhman" w:date="2019-12-05T10:59:00Z">
              <w:r w:rsidRPr="008E6384">
                <w:rPr>
                  <w:sz w:val="20"/>
                </w:rPr>
                <w:t xml:space="preserve">Ubuntu </w:t>
              </w:r>
              <w:r w:rsidRPr="008E6384">
                <w:rPr>
                  <w:sz w:val="20"/>
                </w:rPr>
                <w:br/>
                <w:t>(Linux)</w:t>
              </w:r>
            </w:ins>
          </w:p>
        </w:tc>
        <w:tc>
          <w:tcPr>
            <w:tcW w:w="3417" w:type="dxa"/>
            <w:vAlign w:val="center"/>
          </w:tcPr>
          <w:p w:rsidR="004753AE" w:rsidRDefault="004753AE" w:rsidP="006719E3">
            <w:pPr>
              <w:pStyle w:val="NoSpacing"/>
              <w:rPr>
                <w:ins w:id="459" w:author="Dhaliwal, Sukhman" w:date="2019-12-05T10:59:00Z"/>
              </w:rPr>
            </w:pPr>
          </w:p>
        </w:tc>
        <w:tc>
          <w:tcPr>
            <w:tcW w:w="3418" w:type="dxa"/>
            <w:vAlign w:val="center"/>
          </w:tcPr>
          <w:p w:rsidR="004753AE" w:rsidRDefault="004753AE" w:rsidP="006719E3">
            <w:pPr>
              <w:pStyle w:val="NoSpacing"/>
              <w:rPr>
                <w:ins w:id="460" w:author="Dhaliwal, Sukhman" w:date="2019-12-05T10:59:00Z"/>
              </w:rPr>
            </w:pPr>
          </w:p>
        </w:tc>
      </w:tr>
      <w:tr w:rsidR="004753AE" w:rsidTr="006719E3">
        <w:trPr>
          <w:trHeight w:val="532"/>
          <w:ins w:id="461" w:author="Dhaliwal, Sukhman" w:date="2019-12-05T10:59:00Z"/>
        </w:trPr>
        <w:tc>
          <w:tcPr>
            <w:tcW w:w="2515" w:type="dxa"/>
            <w:vAlign w:val="center"/>
          </w:tcPr>
          <w:p w:rsidR="004753AE" w:rsidRPr="008E6384" w:rsidRDefault="004753AE" w:rsidP="006719E3">
            <w:pPr>
              <w:pStyle w:val="NoSpacing"/>
              <w:rPr>
                <w:ins w:id="462" w:author="Dhaliwal, Sukhman" w:date="2019-12-05T10:59:00Z"/>
                <w:sz w:val="20"/>
              </w:rPr>
            </w:pPr>
            <w:ins w:id="463" w:author="Dhaliwal, Sukhman" w:date="2019-12-05T10:59:00Z">
              <w:r w:rsidRPr="008E6384">
                <w:rPr>
                  <w:sz w:val="20"/>
                </w:rPr>
                <w:t xml:space="preserve">z/OS </w:t>
              </w:r>
              <w:r w:rsidRPr="008E6384">
                <w:rPr>
                  <w:sz w:val="20"/>
                </w:rPr>
                <w:br/>
                <w:t>(IBM)</w:t>
              </w:r>
            </w:ins>
          </w:p>
        </w:tc>
        <w:tc>
          <w:tcPr>
            <w:tcW w:w="3417" w:type="dxa"/>
            <w:vAlign w:val="center"/>
          </w:tcPr>
          <w:p w:rsidR="004753AE" w:rsidRDefault="004753AE" w:rsidP="006719E3">
            <w:pPr>
              <w:pStyle w:val="NoSpacing"/>
              <w:rPr>
                <w:ins w:id="464" w:author="Dhaliwal, Sukhman" w:date="2019-12-05T10:59:00Z"/>
              </w:rPr>
            </w:pPr>
          </w:p>
        </w:tc>
        <w:tc>
          <w:tcPr>
            <w:tcW w:w="3418" w:type="dxa"/>
            <w:vAlign w:val="center"/>
          </w:tcPr>
          <w:p w:rsidR="004753AE" w:rsidRDefault="004753AE" w:rsidP="006719E3">
            <w:pPr>
              <w:pStyle w:val="NoSpacing"/>
              <w:rPr>
                <w:ins w:id="465" w:author="Dhaliwal, Sukhman" w:date="2019-12-05T10:59:00Z"/>
              </w:rPr>
            </w:pPr>
          </w:p>
        </w:tc>
      </w:tr>
      <w:tr w:rsidR="004753AE" w:rsidTr="006719E3">
        <w:trPr>
          <w:trHeight w:val="532"/>
          <w:ins w:id="466" w:author="Dhaliwal, Sukhman" w:date="2019-12-05T10:59:00Z"/>
        </w:trPr>
        <w:tc>
          <w:tcPr>
            <w:tcW w:w="2515" w:type="dxa"/>
            <w:vAlign w:val="center"/>
          </w:tcPr>
          <w:p w:rsidR="004753AE" w:rsidRPr="008E6384" w:rsidRDefault="004753AE" w:rsidP="006719E3">
            <w:pPr>
              <w:pStyle w:val="NoSpacing"/>
              <w:rPr>
                <w:ins w:id="467" w:author="Dhaliwal, Sukhman" w:date="2019-12-05T10:59:00Z"/>
                <w:sz w:val="20"/>
              </w:rPr>
            </w:pPr>
            <w:ins w:id="468" w:author="Dhaliwal, Sukhman" w:date="2019-12-05T10:59:00Z">
              <w:r w:rsidRPr="008E6384">
                <w:rPr>
                  <w:sz w:val="20"/>
                </w:rPr>
                <w:t xml:space="preserve">Solaris </w:t>
              </w:r>
              <w:r w:rsidRPr="008E6384">
                <w:rPr>
                  <w:sz w:val="20"/>
                </w:rPr>
                <w:br/>
                <w:t>(Oracle)</w:t>
              </w:r>
            </w:ins>
          </w:p>
        </w:tc>
        <w:tc>
          <w:tcPr>
            <w:tcW w:w="3417" w:type="dxa"/>
            <w:vAlign w:val="center"/>
          </w:tcPr>
          <w:p w:rsidR="004753AE" w:rsidRDefault="004753AE" w:rsidP="006719E3">
            <w:pPr>
              <w:pStyle w:val="NoSpacing"/>
              <w:rPr>
                <w:ins w:id="469" w:author="Dhaliwal, Sukhman" w:date="2019-12-05T10:59:00Z"/>
              </w:rPr>
            </w:pPr>
          </w:p>
        </w:tc>
        <w:tc>
          <w:tcPr>
            <w:tcW w:w="3418" w:type="dxa"/>
            <w:vAlign w:val="center"/>
          </w:tcPr>
          <w:p w:rsidR="004753AE" w:rsidRDefault="004753AE" w:rsidP="006719E3">
            <w:pPr>
              <w:pStyle w:val="NoSpacing"/>
              <w:rPr>
                <w:ins w:id="470" w:author="Dhaliwal, Sukhman" w:date="2019-12-05T10:59:00Z"/>
              </w:rPr>
            </w:pPr>
          </w:p>
        </w:tc>
      </w:tr>
      <w:tr w:rsidR="004753AE" w:rsidTr="006719E3">
        <w:trPr>
          <w:trHeight w:val="532"/>
          <w:ins w:id="471" w:author="Dhaliwal, Sukhman" w:date="2019-12-05T10:59:00Z"/>
        </w:trPr>
        <w:tc>
          <w:tcPr>
            <w:tcW w:w="2515" w:type="dxa"/>
            <w:vAlign w:val="center"/>
          </w:tcPr>
          <w:p w:rsidR="004753AE" w:rsidRPr="008E6384" w:rsidRDefault="004753AE" w:rsidP="006719E3">
            <w:pPr>
              <w:pStyle w:val="NoSpacing"/>
              <w:rPr>
                <w:ins w:id="472" w:author="Dhaliwal, Sukhman" w:date="2019-12-05T10:59:00Z"/>
                <w:sz w:val="20"/>
              </w:rPr>
            </w:pPr>
            <w:ins w:id="473" w:author="Dhaliwal, Sukhman" w:date="2019-12-05T10:59:00Z">
              <w:r w:rsidRPr="008E6384">
                <w:rPr>
                  <w:sz w:val="20"/>
                </w:rPr>
                <w:t xml:space="preserve">HP-UX </w:t>
              </w:r>
              <w:r w:rsidRPr="008E6384">
                <w:rPr>
                  <w:sz w:val="20"/>
                </w:rPr>
                <w:br/>
                <w:t>(Hewlett Packard)</w:t>
              </w:r>
            </w:ins>
          </w:p>
        </w:tc>
        <w:tc>
          <w:tcPr>
            <w:tcW w:w="3417" w:type="dxa"/>
            <w:vAlign w:val="center"/>
          </w:tcPr>
          <w:p w:rsidR="004753AE" w:rsidRDefault="004753AE" w:rsidP="006719E3">
            <w:pPr>
              <w:pStyle w:val="NoSpacing"/>
              <w:rPr>
                <w:ins w:id="474" w:author="Dhaliwal, Sukhman" w:date="2019-12-05T10:59:00Z"/>
              </w:rPr>
            </w:pPr>
          </w:p>
        </w:tc>
        <w:tc>
          <w:tcPr>
            <w:tcW w:w="3418" w:type="dxa"/>
            <w:vAlign w:val="center"/>
          </w:tcPr>
          <w:p w:rsidR="004753AE" w:rsidRDefault="004753AE" w:rsidP="006719E3">
            <w:pPr>
              <w:pStyle w:val="NoSpacing"/>
              <w:rPr>
                <w:ins w:id="475" w:author="Dhaliwal, Sukhman" w:date="2019-12-05T10:59:00Z"/>
              </w:rPr>
            </w:pPr>
          </w:p>
        </w:tc>
      </w:tr>
      <w:tr w:rsidR="004753AE" w:rsidTr="006719E3">
        <w:trPr>
          <w:trHeight w:val="532"/>
          <w:ins w:id="476" w:author="Dhaliwal, Sukhman" w:date="2019-12-05T10:59:00Z"/>
        </w:trPr>
        <w:tc>
          <w:tcPr>
            <w:tcW w:w="2515" w:type="dxa"/>
            <w:vAlign w:val="center"/>
          </w:tcPr>
          <w:p w:rsidR="004753AE" w:rsidRPr="008E6384" w:rsidRDefault="004753AE" w:rsidP="006719E3">
            <w:pPr>
              <w:pStyle w:val="NoSpacing"/>
              <w:rPr>
                <w:ins w:id="477" w:author="Dhaliwal, Sukhman" w:date="2019-12-05T10:59:00Z"/>
                <w:sz w:val="20"/>
              </w:rPr>
            </w:pPr>
            <w:ins w:id="478" w:author="Dhaliwal, Sukhman" w:date="2019-12-05T10:59:00Z">
              <w:r w:rsidRPr="008E6384">
                <w:rPr>
                  <w:sz w:val="20"/>
                </w:rPr>
                <w:t xml:space="preserve">Windows NT </w:t>
              </w:r>
              <w:r w:rsidRPr="008E6384">
                <w:rPr>
                  <w:sz w:val="20"/>
                </w:rPr>
                <w:br/>
                <w:t>(Windows Server)</w:t>
              </w:r>
            </w:ins>
          </w:p>
        </w:tc>
        <w:tc>
          <w:tcPr>
            <w:tcW w:w="3417" w:type="dxa"/>
            <w:vAlign w:val="center"/>
          </w:tcPr>
          <w:p w:rsidR="004753AE" w:rsidRDefault="004753AE" w:rsidP="006719E3">
            <w:pPr>
              <w:pStyle w:val="NoSpacing"/>
              <w:rPr>
                <w:ins w:id="479" w:author="Dhaliwal, Sukhman" w:date="2019-12-05T10:59:00Z"/>
              </w:rPr>
            </w:pPr>
          </w:p>
        </w:tc>
        <w:tc>
          <w:tcPr>
            <w:tcW w:w="3418" w:type="dxa"/>
            <w:vAlign w:val="center"/>
          </w:tcPr>
          <w:p w:rsidR="004753AE" w:rsidRDefault="004753AE" w:rsidP="006719E3">
            <w:pPr>
              <w:pStyle w:val="NoSpacing"/>
              <w:rPr>
                <w:ins w:id="480" w:author="Dhaliwal, Sukhman" w:date="2019-12-05T10:59:00Z"/>
              </w:rPr>
            </w:pPr>
          </w:p>
        </w:tc>
      </w:tr>
      <w:tr w:rsidR="004753AE" w:rsidTr="006719E3">
        <w:trPr>
          <w:trHeight w:val="532"/>
          <w:ins w:id="481" w:author="Dhaliwal, Sukhman" w:date="2019-12-05T10:59:00Z"/>
        </w:trPr>
        <w:tc>
          <w:tcPr>
            <w:tcW w:w="2515" w:type="dxa"/>
            <w:vAlign w:val="center"/>
          </w:tcPr>
          <w:p w:rsidR="004753AE" w:rsidRPr="008E6384" w:rsidRDefault="004753AE" w:rsidP="006719E3">
            <w:pPr>
              <w:pStyle w:val="NoSpacing"/>
              <w:rPr>
                <w:ins w:id="482" w:author="Dhaliwal, Sukhman" w:date="2019-12-05T10:59:00Z"/>
                <w:sz w:val="20"/>
              </w:rPr>
            </w:pPr>
            <w:ins w:id="483" w:author="Dhaliwal, Sukhman" w:date="2019-12-05T10:59:00Z">
              <w:r w:rsidRPr="008E6384">
                <w:rPr>
                  <w:sz w:val="20"/>
                </w:rPr>
                <w:t>Red Hat Enterprise</w:t>
              </w:r>
              <w:r w:rsidRPr="008E6384">
                <w:rPr>
                  <w:sz w:val="20"/>
                </w:rPr>
                <w:br/>
                <w:t>(IBM Summit)</w:t>
              </w:r>
            </w:ins>
          </w:p>
        </w:tc>
        <w:tc>
          <w:tcPr>
            <w:tcW w:w="3417" w:type="dxa"/>
            <w:vAlign w:val="center"/>
          </w:tcPr>
          <w:p w:rsidR="004753AE" w:rsidRDefault="004753AE" w:rsidP="006719E3">
            <w:pPr>
              <w:pStyle w:val="NoSpacing"/>
              <w:rPr>
                <w:ins w:id="484" w:author="Dhaliwal, Sukhman" w:date="2019-12-05T10:59:00Z"/>
              </w:rPr>
            </w:pPr>
          </w:p>
        </w:tc>
        <w:tc>
          <w:tcPr>
            <w:tcW w:w="3418" w:type="dxa"/>
            <w:vAlign w:val="center"/>
          </w:tcPr>
          <w:p w:rsidR="004753AE" w:rsidRDefault="004753AE" w:rsidP="006719E3">
            <w:pPr>
              <w:pStyle w:val="NoSpacing"/>
              <w:rPr>
                <w:ins w:id="485" w:author="Dhaliwal, Sukhman" w:date="2019-12-05T10:59:00Z"/>
              </w:rPr>
            </w:pPr>
          </w:p>
        </w:tc>
      </w:tr>
      <w:tr w:rsidR="004753AE" w:rsidTr="006719E3">
        <w:trPr>
          <w:trHeight w:val="532"/>
          <w:ins w:id="486" w:author="Dhaliwal, Sukhman" w:date="2019-12-05T10:59:00Z"/>
        </w:trPr>
        <w:tc>
          <w:tcPr>
            <w:tcW w:w="2515" w:type="dxa"/>
            <w:vAlign w:val="center"/>
          </w:tcPr>
          <w:p w:rsidR="004753AE" w:rsidRPr="008E6384" w:rsidRDefault="004753AE" w:rsidP="006719E3">
            <w:pPr>
              <w:pStyle w:val="NoSpacing"/>
              <w:rPr>
                <w:ins w:id="487" w:author="Dhaliwal, Sukhman" w:date="2019-12-05T10:59:00Z"/>
                <w:sz w:val="20"/>
              </w:rPr>
            </w:pPr>
            <w:ins w:id="488" w:author="Dhaliwal, Sukhman" w:date="2019-12-05T10:59:00Z">
              <w:r w:rsidRPr="008E6384">
                <w:rPr>
                  <w:sz w:val="20"/>
                </w:rPr>
                <w:t xml:space="preserve">QNX </w:t>
              </w:r>
              <w:r w:rsidRPr="008E6384">
                <w:rPr>
                  <w:sz w:val="20"/>
                </w:rPr>
                <w:br/>
                <w:t>(Blackberry)</w:t>
              </w:r>
            </w:ins>
          </w:p>
        </w:tc>
        <w:tc>
          <w:tcPr>
            <w:tcW w:w="3417" w:type="dxa"/>
            <w:vAlign w:val="center"/>
          </w:tcPr>
          <w:p w:rsidR="004753AE" w:rsidRDefault="004753AE" w:rsidP="006719E3">
            <w:pPr>
              <w:pStyle w:val="NoSpacing"/>
              <w:rPr>
                <w:ins w:id="489" w:author="Dhaliwal, Sukhman" w:date="2019-12-05T10:59:00Z"/>
              </w:rPr>
            </w:pPr>
          </w:p>
        </w:tc>
        <w:tc>
          <w:tcPr>
            <w:tcW w:w="3418" w:type="dxa"/>
            <w:vAlign w:val="center"/>
          </w:tcPr>
          <w:p w:rsidR="004753AE" w:rsidRDefault="004753AE" w:rsidP="006719E3">
            <w:pPr>
              <w:pStyle w:val="NoSpacing"/>
              <w:rPr>
                <w:ins w:id="490" w:author="Dhaliwal, Sukhman" w:date="2019-12-05T10:59:00Z"/>
              </w:rPr>
            </w:pPr>
          </w:p>
        </w:tc>
      </w:tr>
      <w:tr w:rsidR="004753AE" w:rsidTr="006719E3">
        <w:trPr>
          <w:trHeight w:val="532"/>
          <w:ins w:id="491" w:author="Dhaliwal, Sukhman" w:date="2019-12-05T10:59:00Z"/>
        </w:trPr>
        <w:tc>
          <w:tcPr>
            <w:tcW w:w="2515" w:type="dxa"/>
            <w:vAlign w:val="center"/>
          </w:tcPr>
          <w:p w:rsidR="004753AE" w:rsidRPr="008E6384" w:rsidRDefault="004753AE" w:rsidP="006719E3">
            <w:pPr>
              <w:pStyle w:val="NoSpacing"/>
              <w:rPr>
                <w:ins w:id="492" w:author="Dhaliwal, Sukhman" w:date="2019-12-05T10:59:00Z"/>
                <w:sz w:val="20"/>
              </w:rPr>
            </w:pPr>
            <w:proofErr w:type="spellStart"/>
            <w:ins w:id="493" w:author="Dhaliwal, Sukhman" w:date="2019-12-05T10:59:00Z">
              <w:r w:rsidRPr="008E6384">
                <w:rPr>
                  <w:sz w:val="20"/>
                </w:rPr>
                <w:t>VxWorks</w:t>
              </w:r>
              <w:proofErr w:type="spellEnd"/>
              <w:r w:rsidRPr="008E6384">
                <w:rPr>
                  <w:sz w:val="20"/>
                </w:rPr>
                <w:t xml:space="preserve"> </w:t>
              </w:r>
              <w:r>
                <w:rPr>
                  <w:sz w:val="20"/>
                </w:rPr>
                <w:br/>
              </w:r>
              <w:r w:rsidRPr="008E6384">
                <w:rPr>
                  <w:sz w:val="20"/>
                </w:rPr>
                <w:t>(Wind River)</w:t>
              </w:r>
            </w:ins>
          </w:p>
        </w:tc>
        <w:tc>
          <w:tcPr>
            <w:tcW w:w="3417" w:type="dxa"/>
            <w:vAlign w:val="center"/>
          </w:tcPr>
          <w:p w:rsidR="004753AE" w:rsidRDefault="004753AE" w:rsidP="006719E3">
            <w:pPr>
              <w:pStyle w:val="NoSpacing"/>
              <w:rPr>
                <w:ins w:id="494" w:author="Dhaliwal, Sukhman" w:date="2019-12-05T10:59:00Z"/>
              </w:rPr>
            </w:pPr>
          </w:p>
        </w:tc>
        <w:tc>
          <w:tcPr>
            <w:tcW w:w="3418" w:type="dxa"/>
            <w:vAlign w:val="center"/>
          </w:tcPr>
          <w:p w:rsidR="004753AE" w:rsidRDefault="004753AE" w:rsidP="006719E3">
            <w:pPr>
              <w:pStyle w:val="NoSpacing"/>
              <w:rPr>
                <w:ins w:id="495" w:author="Dhaliwal, Sukhman" w:date="2019-12-05T10:59:00Z"/>
              </w:rPr>
            </w:pPr>
          </w:p>
        </w:tc>
      </w:tr>
      <w:tr w:rsidR="004753AE" w:rsidTr="006719E3">
        <w:trPr>
          <w:trHeight w:val="532"/>
          <w:ins w:id="496" w:author="Dhaliwal, Sukhman" w:date="2019-12-05T10:59:00Z"/>
        </w:trPr>
        <w:tc>
          <w:tcPr>
            <w:tcW w:w="2515" w:type="dxa"/>
            <w:vAlign w:val="center"/>
          </w:tcPr>
          <w:p w:rsidR="004753AE" w:rsidRPr="008E6384" w:rsidRDefault="004753AE" w:rsidP="006719E3">
            <w:pPr>
              <w:pStyle w:val="NoSpacing"/>
              <w:rPr>
                <w:ins w:id="497" w:author="Dhaliwal, Sukhman" w:date="2019-12-05T10:59:00Z"/>
                <w:sz w:val="20"/>
              </w:rPr>
            </w:pPr>
            <w:ins w:id="498" w:author="Dhaliwal, Sukhman" w:date="2019-12-05T10:59:00Z">
              <w:r w:rsidRPr="008E6384">
                <w:rPr>
                  <w:sz w:val="20"/>
                </w:rPr>
                <w:t xml:space="preserve">AOSP </w:t>
              </w:r>
              <w:r w:rsidRPr="008E6384">
                <w:rPr>
                  <w:sz w:val="20"/>
                </w:rPr>
                <w:br/>
                <w:t>(Android Alphabet)</w:t>
              </w:r>
            </w:ins>
          </w:p>
        </w:tc>
        <w:tc>
          <w:tcPr>
            <w:tcW w:w="3417" w:type="dxa"/>
            <w:vAlign w:val="center"/>
          </w:tcPr>
          <w:p w:rsidR="004753AE" w:rsidRDefault="004753AE" w:rsidP="006719E3">
            <w:pPr>
              <w:pStyle w:val="NoSpacing"/>
              <w:rPr>
                <w:ins w:id="499" w:author="Dhaliwal, Sukhman" w:date="2019-12-05T10:59:00Z"/>
              </w:rPr>
            </w:pPr>
          </w:p>
        </w:tc>
        <w:tc>
          <w:tcPr>
            <w:tcW w:w="3418" w:type="dxa"/>
            <w:vAlign w:val="center"/>
          </w:tcPr>
          <w:p w:rsidR="004753AE" w:rsidRDefault="004753AE" w:rsidP="006719E3">
            <w:pPr>
              <w:pStyle w:val="NoSpacing"/>
              <w:rPr>
                <w:ins w:id="500" w:author="Dhaliwal, Sukhman" w:date="2019-12-05T10:59:00Z"/>
              </w:rPr>
            </w:pPr>
          </w:p>
        </w:tc>
      </w:tr>
      <w:tr w:rsidR="004753AE" w:rsidTr="006719E3">
        <w:trPr>
          <w:trHeight w:val="532"/>
          <w:ins w:id="501" w:author="Dhaliwal, Sukhman" w:date="2019-12-05T10:59:00Z"/>
        </w:trPr>
        <w:tc>
          <w:tcPr>
            <w:tcW w:w="2515" w:type="dxa"/>
            <w:vAlign w:val="center"/>
          </w:tcPr>
          <w:p w:rsidR="004753AE" w:rsidRDefault="004753AE" w:rsidP="006719E3">
            <w:pPr>
              <w:pStyle w:val="NoSpacing"/>
              <w:rPr>
                <w:ins w:id="502" w:author="Dhaliwal, Sukhman" w:date="2019-12-05T10:59:00Z"/>
                <w:sz w:val="22"/>
              </w:rPr>
            </w:pPr>
          </w:p>
        </w:tc>
        <w:tc>
          <w:tcPr>
            <w:tcW w:w="3417" w:type="dxa"/>
            <w:vAlign w:val="center"/>
          </w:tcPr>
          <w:p w:rsidR="004753AE" w:rsidRDefault="004753AE" w:rsidP="006719E3">
            <w:pPr>
              <w:pStyle w:val="NoSpacing"/>
              <w:rPr>
                <w:ins w:id="503" w:author="Dhaliwal, Sukhman" w:date="2019-12-05T10:59:00Z"/>
              </w:rPr>
            </w:pPr>
          </w:p>
        </w:tc>
        <w:tc>
          <w:tcPr>
            <w:tcW w:w="3418" w:type="dxa"/>
            <w:vAlign w:val="center"/>
          </w:tcPr>
          <w:p w:rsidR="004753AE" w:rsidRDefault="004753AE" w:rsidP="006719E3">
            <w:pPr>
              <w:pStyle w:val="NoSpacing"/>
              <w:rPr>
                <w:ins w:id="504" w:author="Dhaliwal, Sukhman" w:date="2019-12-05T10:59:00Z"/>
              </w:rPr>
            </w:pPr>
          </w:p>
        </w:tc>
      </w:tr>
      <w:tr w:rsidR="004753AE" w:rsidTr="006719E3">
        <w:trPr>
          <w:trHeight w:val="532"/>
          <w:ins w:id="505" w:author="Dhaliwal, Sukhman" w:date="2019-12-05T10:59:00Z"/>
        </w:trPr>
        <w:tc>
          <w:tcPr>
            <w:tcW w:w="2515" w:type="dxa"/>
            <w:vAlign w:val="center"/>
          </w:tcPr>
          <w:p w:rsidR="004753AE" w:rsidRDefault="004753AE" w:rsidP="006719E3">
            <w:pPr>
              <w:pStyle w:val="NoSpacing"/>
              <w:rPr>
                <w:ins w:id="506" w:author="Dhaliwal, Sukhman" w:date="2019-12-05T10:59:00Z"/>
                <w:sz w:val="22"/>
              </w:rPr>
            </w:pPr>
          </w:p>
        </w:tc>
        <w:tc>
          <w:tcPr>
            <w:tcW w:w="3417" w:type="dxa"/>
            <w:vAlign w:val="center"/>
          </w:tcPr>
          <w:p w:rsidR="004753AE" w:rsidRDefault="004753AE" w:rsidP="006719E3">
            <w:pPr>
              <w:pStyle w:val="NoSpacing"/>
              <w:rPr>
                <w:ins w:id="507" w:author="Dhaliwal, Sukhman" w:date="2019-12-05T10:59:00Z"/>
              </w:rPr>
            </w:pPr>
          </w:p>
        </w:tc>
        <w:tc>
          <w:tcPr>
            <w:tcW w:w="3418" w:type="dxa"/>
            <w:vAlign w:val="center"/>
          </w:tcPr>
          <w:p w:rsidR="004753AE" w:rsidRDefault="004753AE" w:rsidP="006719E3">
            <w:pPr>
              <w:pStyle w:val="NoSpacing"/>
              <w:rPr>
                <w:ins w:id="508" w:author="Dhaliwal, Sukhman" w:date="2019-12-05T10:59:00Z"/>
              </w:rPr>
            </w:pPr>
          </w:p>
        </w:tc>
      </w:tr>
      <w:tr w:rsidR="004753AE" w:rsidTr="006719E3">
        <w:trPr>
          <w:trHeight w:val="532"/>
          <w:ins w:id="509" w:author="Dhaliwal, Sukhman" w:date="2019-12-05T10:59:00Z"/>
        </w:trPr>
        <w:tc>
          <w:tcPr>
            <w:tcW w:w="2515" w:type="dxa"/>
            <w:vAlign w:val="center"/>
          </w:tcPr>
          <w:p w:rsidR="004753AE" w:rsidRDefault="004753AE" w:rsidP="006719E3">
            <w:pPr>
              <w:pStyle w:val="NoSpacing"/>
              <w:rPr>
                <w:ins w:id="510" w:author="Dhaliwal, Sukhman" w:date="2019-12-05T10:59:00Z"/>
                <w:sz w:val="22"/>
              </w:rPr>
            </w:pPr>
          </w:p>
        </w:tc>
        <w:tc>
          <w:tcPr>
            <w:tcW w:w="3417" w:type="dxa"/>
            <w:vAlign w:val="center"/>
          </w:tcPr>
          <w:p w:rsidR="004753AE" w:rsidRDefault="004753AE" w:rsidP="006719E3">
            <w:pPr>
              <w:pStyle w:val="NoSpacing"/>
              <w:rPr>
                <w:ins w:id="511" w:author="Dhaliwal, Sukhman" w:date="2019-12-05T10:59:00Z"/>
              </w:rPr>
            </w:pPr>
          </w:p>
        </w:tc>
        <w:tc>
          <w:tcPr>
            <w:tcW w:w="3418" w:type="dxa"/>
            <w:vAlign w:val="center"/>
          </w:tcPr>
          <w:p w:rsidR="004753AE" w:rsidRDefault="004753AE" w:rsidP="006719E3">
            <w:pPr>
              <w:pStyle w:val="NoSpacing"/>
              <w:rPr>
                <w:ins w:id="512" w:author="Dhaliwal, Sukhman" w:date="2019-12-05T10:59:00Z"/>
              </w:rPr>
            </w:pPr>
          </w:p>
        </w:tc>
      </w:tr>
      <w:tr w:rsidR="004753AE" w:rsidTr="006719E3">
        <w:trPr>
          <w:trHeight w:val="368"/>
          <w:ins w:id="513" w:author="Dhaliwal, Sukhman" w:date="2019-12-05T10:59:00Z"/>
        </w:trPr>
        <w:tc>
          <w:tcPr>
            <w:tcW w:w="2515" w:type="dxa"/>
            <w:vAlign w:val="center"/>
          </w:tcPr>
          <w:p w:rsidR="004753AE" w:rsidRDefault="004753AE" w:rsidP="006719E3">
            <w:pPr>
              <w:pStyle w:val="NoSpacing"/>
              <w:rPr>
                <w:ins w:id="514" w:author="Dhaliwal, Sukhman" w:date="2019-12-05T10:59:00Z"/>
                <w:sz w:val="22"/>
              </w:rPr>
            </w:pPr>
          </w:p>
        </w:tc>
        <w:tc>
          <w:tcPr>
            <w:tcW w:w="3417" w:type="dxa"/>
            <w:vAlign w:val="center"/>
          </w:tcPr>
          <w:p w:rsidR="004753AE" w:rsidRDefault="004753AE" w:rsidP="006719E3">
            <w:pPr>
              <w:pStyle w:val="NoSpacing"/>
              <w:rPr>
                <w:ins w:id="515" w:author="Dhaliwal, Sukhman" w:date="2019-12-05T10:59:00Z"/>
              </w:rPr>
            </w:pPr>
          </w:p>
        </w:tc>
        <w:tc>
          <w:tcPr>
            <w:tcW w:w="3418" w:type="dxa"/>
            <w:vAlign w:val="center"/>
          </w:tcPr>
          <w:p w:rsidR="004753AE" w:rsidRDefault="004753AE" w:rsidP="006719E3">
            <w:pPr>
              <w:pStyle w:val="NoSpacing"/>
              <w:rPr>
                <w:ins w:id="516" w:author="Dhaliwal, Sukhman" w:date="2019-12-05T10:59:00Z"/>
              </w:rPr>
            </w:pPr>
          </w:p>
        </w:tc>
      </w:tr>
    </w:tbl>
    <w:p w:rsidR="004753AE" w:rsidRDefault="004753AE" w:rsidP="004753AE">
      <w:pPr>
        <w:pStyle w:val="NoSpacing"/>
        <w:rPr>
          <w:ins w:id="517" w:author="Dhaliwal, Sukhman" w:date="2019-12-05T10:59:00Z"/>
        </w:rPr>
      </w:pPr>
    </w:p>
    <w:p w:rsidR="006602F8" w:rsidRPr="00D11D63" w:rsidDel="004753AE" w:rsidRDefault="006602F8" w:rsidP="00D11D63">
      <w:pPr>
        <w:pStyle w:val="NoSpacing"/>
        <w:rPr>
          <w:del w:id="518" w:author="Dhaliwal, Sukhman" w:date="2019-12-05T10:59:00Z"/>
          <w:b/>
          <w:u w:val="single"/>
        </w:rPr>
      </w:pPr>
      <w:del w:id="519" w:author="Dhaliwal, Sukhman" w:date="2019-12-05T10:59:00Z">
        <w:r w:rsidRPr="00D11D63" w:rsidDel="004753AE">
          <w:rPr>
            <w:b/>
            <w:u w:val="single"/>
          </w:rPr>
          <w:delText>Objective</w:delText>
        </w:r>
        <w:r w:rsidR="00CA764B" w:rsidRPr="00D11D63" w:rsidDel="004753AE">
          <w:rPr>
            <w:b/>
            <w:u w:val="single"/>
          </w:rPr>
          <w:delText>s</w:delText>
        </w:r>
      </w:del>
    </w:p>
    <w:p w:rsidR="006602F8" w:rsidRPr="00D11D63" w:rsidDel="004753AE" w:rsidRDefault="006602F8" w:rsidP="00D11D63">
      <w:pPr>
        <w:pStyle w:val="NoSpacing"/>
        <w:rPr>
          <w:del w:id="520" w:author="Dhaliwal, Sukhman" w:date="2019-12-05T10:59:00Z"/>
          <w:sz w:val="20"/>
        </w:rPr>
      </w:pPr>
    </w:p>
    <w:p w:rsidR="00CA764B" w:rsidRPr="00D11D63" w:rsidDel="004753AE" w:rsidRDefault="00CA764B" w:rsidP="00D11D63">
      <w:pPr>
        <w:pStyle w:val="NoSpacing"/>
        <w:numPr>
          <w:ilvl w:val="0"/>
          <w:numId w:val="4"/>
        </w:numPr>
        <w:ind w:left="360"/>
        <w:rPr>
          <w:del w:id="521" w:author="Dhaliwal, Sukhman" w:date="2019-12-05T10:59:00Z"/>
          <w:sz w:val="20"/>
        </w:rPr>
      </w:pPr>
      <w:del w:id="522" w:author="Dhaliwal, Sukhman" w:date="2019-12-05T10:59:00Z">
        <w:r w:rsidRPr="00D11D63" w:rsidDel="004753AE">
          <w:rPr>
            <w:sz w:val="20"/>
          </w:rPr>
          <w:delText>Research information about software for a specific operating system</w:delText>
        </w:r>
        <w:r w:rsidR="00D11D63" w:rsidDel="004753AE">
          <w:rPr>
            <w:sz w:val="20"/>
          </w:rPr>
          <w:delText xml:space="preserve"> (OS)</w:delText>
        </w:r>
        <w:r w:rsidRPr="00D11D63" w:rsidDel="004753AE">
          <w:rPr>
            <w:sz w:val="20"/>
          </w:rPr>
          <w:delText xml:space="preserve"> environment. You will be assigned one of the operating systems form the list </w:delText>
        </w:r>
        <w:r w:rsidR="00AA0432" w:rsidDel="004753AE">
          <w:rPr>
            <w:sz w:val="20"/>
          </w:rPr>
          <w:delText>below</w:delText>
        </w:r>
        <w:r w:rsidRPr="00D11D63" w:rsidDel="004753AE">
          <w:rPr>
            <w:sz w:val="20"/>
          </w:rPr>
          <w:delText>. You will also be provided with a list of topics to investigate.</w:delText>
        </w:r>
      </w:del>
    </w:p>
    <w:p w:rsidR="00CA764B" w:rsidRPr="00D11D63" w:rsidDel="004753AE" w:rsidRDefault="000B0188" w:rsidP="000B0188">
      <w:pPr>
        <w:pStyle w:val="NoSpacing"/>
        <w:tabs>
          <w:tab w:val="left" w:pos="2430"/>
        </w:tabs>
        <w:ind w:left="360"/>
        <w:rPr>
          <w:del w:id="523" w:author="Dhaliwal, Sukhman" w:date="2019-12-05T10:59:00Z"/>
          <w:sz w:val="20"/>
        </w:rPr>
      </w:pPr>
      <w:del w:id="524" w:author="Dhaliwal, Sukhman" w:date="2019-12-05T10:59:00Z">
        <w:r w:rsidDel="004753AE">
          <w:rPr>
            <w:sz w:val="20"/>
          </w:rPr>
          <w:tab/>
        </w:r>
      </w:del>
    </w:p>
    <w:p w:rsidR="00CA764B" w:rsidRPr="00D11D63" w:rsidDel="004753AE" w:rsidRDefault="00CA764B" w:rsidP="00D11D63">
      <w:pPr>
        <w:pStyle w:val="NoSpacing"/>
        <w:numPr>
          <w:ilvl w:val="0"/>
          <w:numId w:val="4"/>
        </w:numPr>
        <w:ind w:left="360"/>
        <w:rPr>
          <w:del w:id="525" w:author="Dhaliwal, Sukhman" w:date="2019-12-05T10:59:00Z"/>
          <w:sz w:val="20"/>
        </w:rPr>
      </w:pPr>
      <w:del w:id="526" w:author="Dhaliwal, Sukhman" w:date="2019-12-05T10:59:00Z">
        <w:r w:rsidRPr="00D11D63" w:rsidDel="004753AE">
          <w:rPr>
            <w:sz w:val="20"/>
          </w:rPr>
          <w:delText xml:space="preserve">Organize your rough research information into a list of topics, sub-topics and facts. This process will involve </w:delText>
        </w:r>
        <w:r w:rsidR="00030A7E" w:rsidRPr="00D11D63" w:rsidDel="004753AE">
          <w:rPr>
            <w:sz w:val="20"/>
          </w:rPr>
          <w:delText>identifying sub-topics, rearranging your rough research notes, and selecting (or highlighting) interesting facts.</w:delText>
        </w:r>
      </w:del>
    </w:p>
    <w:p w:rsidR="00CA764B" w:rsidRPr="00D11D63" w:rsidDel="004753AE" w:rsidRDefault="00CA764B" w:rsidP="00D11D63">
      <w:pPr>
        <w:pStyle w:val="NoSpacing"/>
        <w:ind w:left="360"/>
        <w:rPr>
          <w:del w:id="527" w:author="Dhaliwal, Sukhman" w:date="2019-12-05T10:59:00Z"/>
          <w:sz w:val="20"/>
        </w:rPr>
      </w:pPr>
    </w:p>
    <w:p w:rsidR="00AA0432" w:rsidDel="004753AE" w:rsidRDefault="00030A7E" w:rsidP="00AA0432">
      <w:pPr>
        <w:pStyle w:val="NoSpacing"/>
        <w:numPr>
          <w:ilvl w:val="0"/>
          <w:numId w:val="4"/>
        </w:numPr>
        <w:ind w:left="360"/>
        <w:rPr>
          <w:del w:id="528" w:author="Dhaliwal, Sukhman" w:date="2019-12-05T10:59:00Z"/>
          <w:sz w:val="20"/>
        </w:rPr>
      </w:pPr>
      <w:del w:id="529" w:author="Dhaliwal, Sukhman" w:date="2019-12-05T10:59:00Z">
        <w:r w:rsidRPr="00D11D63" w:rsidDel="004753AE">
          <w:rPr>
            <w:sz w:val="20"/>
          </w:rPr>
          <w:delText>Report a summary of your research in the form of a  “concept map”. Use the PowerPoint  template provided as a starting point. The concept map should only include the best and most interesting information from your organized research notes.</w:delText>
        </w:r>
      </w:del>
    </w:p>
    <w:p w:rsidR="00AA0432" w:rsidDel="004753AE" w:rsidRDefault="00AA0432" w:rsidP="00AA0432">
      <w:pPr>
        <w:pStyle w:val="ListParagraph"/>
        <w:rPr>
          <w:del w:id="530" w:author="Dhaliwal, Sukhman" w:date="2019-12-05T10:59:00Z"/>
          <w:sz w:val="20"/>
        </w:rPr>
      </w:pPr>
    </w:p>
    <w:p w:rsidR="006602F8" w:rsidRPr="00AA0432" w:rsidDel="004753AE" w:rsidRDefault="00AA0432" w:rsidP="00AA0432">
      <w:pPr>
        <w:pStyle w:val="NoSpacing"/>
        <w:numPr>
          <w:ilvl w:val="0"/>
          <w:numId w:val="4"/>
        </w:numPr>
        <w:ind w:left="360"/>
        <w:rPr>
          <w:del w:id="531" w:author="Dhaliwal, Sukhman" w:date="2019-12-05T10:59:00Z"/>
          <w:sz w:val="20"/>
        </w:rPr>
      </w:pPr>
      <w:del w:id="532" w:author="Dhaliwal, Sukhman" w:date="2019-12-05T10:59:00Z">
        <w:r w:rsidDel="004753AE">
          <w:rPr>
            <w:sz w:val="20"/>
          </w:rPr>
          <w:delText>Your</w:delText>
        </w:r>
        <w:r w:rsidR="00030A7E" w:rsidRPr="00AA0432" w:rsidDel="004753AE">
          <w:rPr>
            <w:sz w:val="20"/>
          </w:rPr>
          <w:delText xml:space="preserve"> concept map </w:delText>
        </w:r>
        <w:r w:rsidR="00450685" w:rsidRPr="00AA0432" w:rsidDel="004753AE">
          <w:rPr>
            <w:sz w:val="20"/>
          </w:rPr>
          <w:delText xml:space="preserve">can be </w:delText>
        </w:r>
        <w:r w:rsidDel="004753AE">
          <w:rPr>
            <w:sz w:val="20"/>
          </w:rPr>
          <w:delText xml:space="preserve">created using: Smart Ideas, Prezi, </w:delText>
        </w:r>
        <w:r w:rsidR="00450685" w:rsidRPr="00AA0432" w:rsidDel="004753AE">
          <w:rPr>
            <w:sz w:val="20"/>
          </w:rPr>
          <w:delText xml:space="preserve">PowerPoint or other </w:delText>
        </w:r>
        <w:r w:rsidDel="004753AE">
          <w:rPr>
            <w:sz w:val="20"/>
          </w:rPr>
          <w:delText xml:space="preserve">similar </w:delText>
        </w:r>
        <w:r w:rsidR="00450685" w:rsidRPr="00AA0432" w:rsidDel="004753AE">
          <w:rPr>
            <w:sz w:val="20"/>
          </w:rPr>
          <w:delText xml:space="preserve">applications. </w:delText>
        </w:r>
      </w:del>
    </w:p>
    <w:p w:rsidR="006602F8" w:rsidDel="004753AE" w:rsidRDefault="006602F8" w:rsidP="00D11D63">
      <w:pPr>
        <w:pStyle w:val="NoSpacing"/>
        <w:rPr>
          <w:del w:id="533" w:author="Dhaliwal, Sukhman" w:date="2019-12-05T10:59:00Z"/>
          <w:sz w:val="20"/>
        </w:rPr>
      </w:pPr>
    </w:p>
    <w:p w:rsidR="00754EB6" w:rsidDel="004753AE" w:rsidRDefault="00754EB6" w:rsidP="00D11D63">
      <w:pPr>
        <w:pStyle w:val="NoSpacing"/>
        <w:rPr>
          <w:del w:id="534" w:author="Dhaliwal, Sukhman" w:date="2019-12-05T10:59:00Z"/>
          <w:sz w:val="20"/>
        </w:rPr>
      </w:pPr>
      <w:del w:id="535" w:author="Dhaliwal, Sukhman" w:date="2019-12-05T10:59:00Z">
        <w:r w:rsidRPr="00AA0432" w:rsidDel="004753AE">
          <w:rPr>
            <w:b/>
            <w:noProof/>
            <w:u w:val="single"/>
          </w:rPr>
          <w:drawing>
            <wp:anchor distT="0" distB="0" distL="114300" distR="114300" simplePos="0" relativeHeight="251658240" behindDoc="0" locked="0" layoutInCell="1" allowOverlap="1" wp14:anchorId="78C809EA" wp14:editId="2D315DA1">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del>
    </w:p>
    <w:p w:rsidR="00754EB6" w:rsidDel="004753AE" w:rsidRDefault="00754EB6" w:rsidP="00D11D63">
      <w:pPr>
        <w:pStyle w:val="NoSpacing"/>
        <w:rPr>
          <w:del w:id="536" w:author="Dhaliwal, Sukhman" w:date="2019-12-05T10:59:00Z"/>
          <w:sz w:val="20"/>
        </w:rPr>
      </w:pPr>
    </w:p>
    <w:p w:rsidR="00754EB6" w:rsidDel="004753AE" w:rsidRDefault="00754EB6" w:rsidP="00D11D63">
      <w:pPr>
        <w:pStyle w:val="NoSpacing"/>
        <w:rPr>
          <w:del w:id="537" w:author="Dhaliwal, Sukhman" w:date="2019-12-05T10:59:00Z"/>
          <w:sz w:val="20"/>
        </w:rPr>
      </w:pPr>
    </w:p>
    <w:p w:rsidR="00754EB6" w:rsidRPr="00D11D63" w:rsidDel="004753AE" w:rsidRDefault="00754EB6" w:rsidP="00D11D63">
      <w:pPr>
        <w:pStyle w:val="NoSpacing"/>
        <w:rPr>
          <w:del w:id="538" w:author="Dhaliwal, Sukhman" w:date="2019-12-05T10:59:00Z"/>
          <w:sz w:val="20"/>
        </w:rPr>
      </w:pPr>
    </w:p>
    <w:p w:rsidR="006602F8" w:rsidDel="004753AE" w:rsidRDefault="006602F8" w:rsidP="00D11D63">
      <w:pPr>
        <w:pStyle w:val="NoSpacing"/>
        <w:rPr>
          <w:del w:id="539" w:author="Dhaliwal, Sukhman" w:date="2019-12-05T10:59:00Z"/>
          <w:sz w:val="20"/>
        </w:rPr>
      </w:pPr>
    </w:p>
    <w:p w:rsidR="00AA0432" w:rsidRPr="00D11D63" w:rsidDel="004753AE" w:rsidRDefault="00AA0432" w:rsidP="00D11D63">
      <w:pPr>
        <w:pStyle w:val="NoSpacing"/>
        <w:rPr>
          <w:del w:id="540" w:author="Dhaliwal, Sukhman" w:date="2019-12-05T10:59:00Z"/>
          <w:sz w:val="20"/>
        </w:rPr>
      </w:pPr>
    </w:p>
    <w:p w:rsidR="00754EB6" w:rsidDel="004753AE" w:rsidRDefault="00AA0432">
      <w:pPr>
        <w:rPr>
          <w:del w:id="541" w:author="Dhaliwal, Sukhman" w:date="2019-12-05T10:59:00Z"/>
          <w:b/>
          <w:u w:val="single"/>
        </w:rPr>
      </w:pPr>
      <w:del w:id="542" w:author="Dhaliwal, Sukhman" w:date="2019-12-05T10:59:00Z">
        <w:r w:rsidRPr="00AA0432" w:rsidDel="004753AE">
          <w:rPr>
            <w:b/>
            <w:u w:val="single"/>
          </w:rPr>
          <w:delText xml:space="preserve"> </w:delText>
        </w:r>
      </w:del>
    </w:p>
    <w:p w:rsidR="00AA0432" w:rsidDel="004753AE" w:rsidRDefault="00AA0432">
      <w:pPr>
        <w:rPr>
          <w:del w:id="543" w:author="Dhaliwal, Sukhman" w:date="2019-12-05T10:59:00Z"/>
          <w:b/>
          <w:u w:val="single"/>
        </w:rPr>
      </w:pPr>
      <w:del w:id="544" w:author="Dhaliwal, Sukhman" w:date="2019-12-05T10:59:00Z">
        <w:r w:rsidDel="004753AE">
          <w:rPr>
            <w:b/>
            <w:u w:val="single"/>
          </w:rPr>
          <w:br w:type="page"/>
        </w:r>
      </w:del>
    </w:p>
    <w:p w:rsidR="00CA764B" w:rsidRPr="004E21F0" w:rsidDel="004753AE" w:rsidRDefault="00AA0432" w:rsidP="00D11D63">
      <w:pPr>
        <w:pStyle w:val="NoSpacing"/>
        <w:rPr>
          <w:del w:id="545" w:author="Dhaliwal, Sukhman" w:date="2019-12-05T10:59:00Z"/>
          <w:b/>
          <w:sz w:val="22"/>
          <w:u w:val="single"/>
        </w:rPr>
      </w:pPr>
      <w:del w:id="546" w:author="Dhaliwal, Sukhman" w:date="2019-12-05T10:59:00Z">
        <w:r w:rsidRPr="004E21F0" w:rsidDel="004753AE">
          <w:rPr>
            <w:b/>
            <w:sz w:val="22"/>
            <w:u w:val="single"/>
          </w:rPr>
          <w:delText>Step</w:delText>
        </w:r>
        <w:r w:rsidR="00CA764B" w:rsidRPr="004E21F0" w:rsidDel="004753AE">
          <w:rPr>
            <w:b/>
            <w:sz w:val="22"/>
            <w:u w:val="single"/>
          </w:rPr>
          <w:delText xml:space="preserve"> 1 – </w:delText>
        </w:r>
        <w:r w:rsidRPr="004E21F0" w:rsidDel="004753AE">
          <w:rPr>
            <w:b/>
            <w:sz w:val="22"/>
            <w:u w:val="single"/>
          </w:rPr>
          <w:delText xml:space="preserve">Organized </w:delText>
        </w:r>
        <w:r w:rsidR="00CA764B" w:rsidRPr="004E21F0" w:rsidDel="004753AE">
          <w:rPr>
            <w:b/>
            <w:sz w:val="22"/>
            <w:u w:val="single"/>
          </w:rPr>
          <w:delText>Research</w:delText>
        </w:r>
      </w:del>
    </w:p>
    <w:p w:rsidR="00CA764B" w:rsidRPr="004E21F0" w:rsidDel="004753AE" w:rsidRDefault="00CA764B" w:rsidP="00D11D63">
      <w:pPr>
        <w:pStyle w:val="NoSpacing"/>
        <w:rPr>
          <w:del w:id="547" w:author="Dhaliwal, Sukhman" w:date="2019-12-05T10:59:00Z"/>
          <w:sz w:val="20"/>
        </w:rPr>
      </w:pPr>
    </w:p>
    <w:p w:rsidR="00030A7E" w:rsidRPr="004E21F0" w:rsidDel="004753AE" w:rsidRDefault="00030A7E" w:rsidP="00D11D63">
      <w:pPr>
        <w:pStyle w:val="NoSpacing"/>
        <w:rPr>
          <w:del w:id="548" w:author="Dhaliwal, Sukhman" w:date="2019-12-05T10:59:00Z"/>
          <w:sz w:val="20"/>
        </w:rPr>
      </w:pPr>
      <w:del w:id="549" w:author="Dhaliwal, Sukhman" w:date="2019-12-05T10:59:00Z">
        <w:r w:rsidRPr="004E21F0" w:rsidDel="004753AE">
          <w:rPr>
            <w:sz w:val="20"/>
          </w:rPr>
          <w:delText xml:space="preserve">Research information about your assigned operating system </w:delText>
        </w:r>
        <w:r w:rsidR="0028757A" w:rsidRPr="004E21F0" w:rsidDel="004753AE">
          <w:rPr>
            <w:sz w:val="20"/>
          </w:rPr>
          <w:delText xml:space="preserve">(OS) </w:delText>
        </w:r>
        <w:r w:rsidRPr="004E21F0" w:rsidDel="004753AE">
          <w:rPr>
            <w:sz w:val="20"/>
          </w:rPr>
          <w:delText xml:space="preserve">environment. </w:delText>
        </w:r>
      </w:del>
    </w:p>
    <w:p w:rsidR="00030A7E" w:rsidRPr="004E21F0" w:rsidDel="004753AE" w:rsidRDefault="00030A7E" w:rsidP="00D11D63">
      <w:pPr>
        <w:pStyle w:val="NoSpacing"/>
        <w:numPr>
          <w:ilvl w:val="0"/>
          <w:numId w:val="6"/>
        </w:numPr>
        <w:rPr>
          <w:del w:id="550" w:author="Dhaliwal, Sukhman" w:date="2019-12-05T10:59:00Z"/>
          <w:sz w:val="20"/>
        </w:rPr>
      </w:pPr>
      <w:del w:id="551" w:author="Dhaliwal, Sukhman" w:date="2019-12-05T10:59:00Z">
        <w:r w:rsidRPr="004E21F0" w:rsidDel="004753AE">
          <w:rPr>
            <w:sz w:val="20"/>
          </w:rPr>
          <w:delText>Guide your research according to the suggested topic list below</w:delText>
        </w:r>
      </w:del>
    </w:p>
    <w:p w:rsidR="00CA764B" w:rsidRPr="004E21F0" w:rsidDel="004753AE" w:rsidRDefault="0028757A" w:rsidP="00D11D63">
      <w:pPr>
        <w:pStyle w:val="NoSpacing"/>
        <w:numPr>
          <w:ilvl w:val="0"/>
          <w:numId w:val="6"/>
        </w:numPr>
        <w:rPr>
          <w:del w:id="552" w:author="Dhaliwal, Sukhman" w:date="2019-12-05T10:59:00Z"/>
          <w:sz w:val="20"/>
        </w:rPr>
      </w:pPr>
      <w:del w:id="553" w:author="Dhaliwal, Sukhman" w:date="2019-12-05T10:59:00Z">
        <w:r w:rsidRPr="004E21F0" w:rsidDel="004753AE">
          <w:rPr>
            <w:sz w:val="20"/>
          </w:rPr>
          <w:delText>Feel free to copy-and-paste as long as you keep track of your bibliographic references</w:delText>
        </w:r>
        <w:r w:rsidR="00030A7E" w:rsidRPr="004E21F0" w:rsidDel="004753AE">
          <w:rPr>
            <w:sz w:val="20"/>
          </w:rPr>
          <w:delText>.</w:delText>
        </w:r>
      </w:del>
    </w:p>
    <w:p w:rsidR="0028757A" w:rsidRPr="004E21F0" w:rsidDel="004753AE" w:rsidRDefault="0028757A" w:rsidP="00D11D63">
      <w:pPr>
        <w:pStyle w:val="NoSpacing"/>
        <w:numPr>
          <w:ilvl w:val="0"/>
          <w:numId w:val="6"/>
        </w:numPr>
        <w:rPr>
          <w:del w:id="554" w:author="Dhaliwal, Sukhman" w:date="2019-12-05T10:59:00Z"/>
          <w:sz w:val="20"/>
        </w:rPr>
      </w:pPr>
      <w:del w:id="555" w:author="Dhaliwal, Sukhman" w:date="2019-12-05T10:59:00Z">
        <w:r w:rsidRPr="004E21F0" w:rsidDel="004753AE">
          <w:rPr>
            <w:sz w:val="20"/>
          </w:rPr>
          <w:delText>Do not be too picky or concerned about formatting as you will organize this information later in step 2</w:delText>
        </w:r>
      </w:del>
    </w:p>
    <w:p w:rsidR="0028757A" w:rsidRPr="004E21F0" w:rsidDel="004753AE" w:rsidRDefault="0028757A" w:rsidP="00D11D63">
      <w:pPr>
        <w:pStyle w:val="NoSpacing"/>
        <w:numPr>
          <w:ilvl w:val="0"/>
          <w:numId w:val="6"/>
        </w:numPr>
        <w:rPr>
          <w:del w:id="556" w:author="Dhaliwal, Sukhman" w:date="2019-12-05T10:59:00Z"/>
          <w:sz w:val="20"/>
        </w:rPr>
      </w:pPr>
      <w:del w:id="557" w:author="Dhaliwal, Sukhman" w:date="2019-12-05T10:59:00Z">
        <w:r w:rsidRPr="004E21F0" w:rsidDel="004753AE">
          <w:rPr>
            <w:sz w:val="20"/>
          </w:rPr>
          <w:delText>Select things that look interesting and don’t forget to include graphics images as well</w:delText>
        </w:r>
      </w:del>
    </w:p>
    <w:p w:rsidR="0028757A" w:rsidRPr="004E21F0" w:rsidDel="004753AE" w:rsidRDefault="0028757A" w:rsidP="00D11D63">
      <w:pPr>
        <w:pStyle w:val="NoSpacing"/>
        <w:numPr>
          <w:ilvl w:val="0"/>
          <w:numId w:val="6"/>
        </w:numPr>
        <w:rPr>
          <w:del w:id="558" w:author="Dhaliwal, Sukhman" w:date="2019-12-05T10:59:00Z"/>
          <w:sz w:val="20"/>
        </w:rPr>
      </w:pPr>
      <w:del w:id="559" w:author="Dhaliwal, Sukhman" w:date="2019-12-05T10:59:00Z">
        <w:r w:rsidRPr="004E21F0" w:rsidDel="004753AE">
          <w:rPr>
            <w:sz w:val="20"/>
          </w:rPr>
          <w:delText>Upload your rough research notes to your repository when you are done.</w:delText>
        </w:r>
      </w:del>
    </w:p>
    <w:p w:rsidR="0028757A" w:rsidRPr="004E21F0" w:rsidDel="004753AE" w:rsidRDefault="0028757A" w:rsidP="00D11D63">
      <w:pPr>
        <w:pStyle w:val="NoSpacing"/>
        <w:rPr>
          <w:del w:id="560" w:author="Dhaliwal, Sukhman" w:date="2019-12-05T10:59:00Z"/>
          <w:sz w:val="20"/>
        </w:rPr>
      </w:pPr>
    </w:p>
    <w:p w:rsidR="00D11D63" w:rsidRPr="004E21F0" w:rsidDel="004753AE" w:rsidRDefault="00D11D63" w:rsidP="00D11D63">
      <w:pPr>
        <w:pStyle w:val="NoSpacing"/>
        <w:rPr>
          <w:del w:id="561" w:author="Dhaliwal, Sukhman" w:date="2019-12-05T10:59:00Z"/>
          <w:sz w:val="20"/>
        </w:rPr>
      </w:pPr>
    </w:p>
    <w:p w:rsidR="005D2C30" w:rsidRPr="004E21F0" w:rsidDel="004753AE" w:rsidRDefault="005D2C30" w:rsidP="005D2C30">
      <w:pPr>
        <w:pStyle w:val="NoSpacing"/>
        <w:rPr>
          <w:del w:id="562" w:author="Dhaliwal, Sukhman" w:date="2019-12-05T10:59:00Z"/>
          <w:sz w:val="22"/>
          <w:u w:val="single"/>
        </w:rPr>
      </w:pPr>
      <w:del w:id="563" w:author="Dhaliwal, Sukhman" w:date="2019-12-05T10:59:00Z">
        <w:r w:rsidRPr="004E21F0" w:rsidDel="004753AE">
          <w:rPr>
            <w:sz w:val="22"/>
            <w:u w:val="single"/>
          </w:rPr>
          <w:delText xml:space="preserve">Topic </w:delText>
        </w:r>
        <w:r w:rsidR="004E21F0" w:rsidRPr="004E21F0" w:rsidDel="004753AE">
          <w:rPr>
            <w:sz w:val="22"/>
            <w:u w:val="single"/>
          </w:rPr>
          <w:delText>A</w:delText>
        </w:r>
        <w:r w:rsidRPr="004E21F0" w:rsidDel="004753AE">
          <w:rPr>
            <w:sz w:val="22"/>
            <w:u w:val="single"/>
          </w:rPr>
          <w:delText xml:space="preserve"> – Application Software</w:delText>
        </w:r>
      </w:del>
    </w:p>
    <w:p w:rsidR="005D2C30" w:rsidRPr="004E21F0" w:rsidDel="004753AE" w:rsidRDefault="005D2C30" w:rsidP="005D2C30">
      <w:pPr>
        <w:pStyle w:val="NoSpacing"/>
        <w:rPr>
          <w:del w:id="564" w:author="Dhaliwal, Sukhman" w:date="2019-12-05T10:59:00Z"/>
          <w:sz w:val="20"/>
          <w:szCs w:val="22"/>
        </w:rPr>
      </w:pPr>
    </w:p>
    <w:p w:rsidR="005D2C30" w:rsidRPr="004E21F0" w:rsidDel="004753AE" w:rsidRDefault="005D2C30" w:rsidP="005D2C30">
      <w:pPr>
        <w:pStyle w:val="NoSpacing"/>
        <w:rPr>
          <w:del w:id="565" w:author="Dhaliwal, Sukhman" w:date="2019-12-05T10:59:00Z"/>
          <w:sz w:val="20"/>
          <w:szCs w:val="22"/>
        </w:rPr>
      </w:pPr>
      <w:del w:id="566" w:author="Dhaliwal, Sukhman" w:date="2019-12-05T10:59:00Z">
        <w:r w:rsidRPr="004E21F0" w:rsidDel="004753AE">
          <w:rPr>
            <w:sz w:val="20"/>
            <w:szCs w:val="22"/>
          </w:rPr>
          <w:delText xml:space="preserve">Provide a summary of most important user </w:delText>
        </w:r>
        <w:r w:rsidR="00A7252A" w:rsidRPr="004E21F0" w:rsidDel="004753AE">
          <w:rPr>
            <w:sz w:val="20"/>
            <w:szCs w:val="22"/>
          </w:rPr>
          <w:delText>application software</w:delText>
        </w:r>
        <w:r w:rsidRPr="004E21F0" w:rsidDel="004753AE">
          <w:rPr>
            <w:sz w:val="20"/>
            <w:szCs w:val="22"/>
          </w:rPr>
          <w:delText xml:space="preserve"> targeted by this operating system and how it is similar to and deferent from standard PC </w:delText>
        </w:r>
        <w:r w:rsidR="00A7252A" w:rsidRPr="004E21F0" w:rsidDel="004753AE">
          <w:rPr>
            <w:sz w:val="20"/>
            <w:szCs w:val="22"/>
          </w:rPr>
          <w:delText>software</w:delText>
        </w:r>
        <w:r w:rsidRPr="004E21F0" w:rsidDel="004753AE">
          <w:rPr>
            <w:sz w:val="20"/>
            <w:szCs w:val="22"/>
          </w:rPr>
          <w:delText>. Suggested sub-topics include:</w:delText>
        </w:r>
      </w:del>
    </w:p>
    <w:p w:rsidR="005D2C30" w:rsidRPr="004E21F0" w:rsidDel="004753AE" w:rsidRDefault="00A7252A" w:rsidP="005D2C30">
      <w:pPr>
        <w:pStyle w:val="NoSpacing"/>
        <w:numPr>
          <w:ilvl w:val="0"/>
          <w:numId w:val="9"/>
        </w:numPr>
        <w:rPr>
          <w:del w:id="567" w:author="Dhaliwal, Sukhman" w:date="2019-12-05T10:59:00Z"/>
          <w:sz w:val="20"/>
          <w:szCs w:val="22"/>
        </w:rPr>
      </w:pPr>
      <w:del w:id="568" w:author="Dhaliwal, Sukhman" w:date="2019-12-05T10:59:00Z">
        <w:r w:rsidRPr="004E21F0" w:rsidDel="004753AE">
          <w:rPr>
            <w:sz w:val="20"/>
            <w:szCs w:val="22"/>
          </w:rPr>
          <w:delText>User (client) or network (server) applications</w:delText>
        </w:r>
      </w:del>
    </w:p>
    <w:p w:rsidR="00A7252A" w:rsidRPr="004E21F0" w:rsidDel="004753AE" w:rsidRDefault="00A7252A" w:rsidP="005D2C30">
      <w:pPr>
        <w:pStyle w:val="NoSpacing"/>
        <w:numPr>
          <w:ilvl w:val="0"/>
          <w:numId w:val="9"/>
        </w:numPr>
        <w:rPr>
          <w:del w:id="569" w:author="Dhaliwal, Sukhman" w:date="2019-12-05T10:59:00Z"/>
          <w:sz w:val="20"/>
          <w:szCs w:val="22"/>
        </w:rPr>
      </w:pPr>
      <w:del w:id="570" w:author="Dhaliwal, Sukhman" w:date="2019-12-05T10:59:00Z">
        <w:r w:rsidRPr="004E21F0" w:rsidDel="004753AE">
          <w:rPr>
            <w:sz w:val="20"/>
            <w:szCs w:val="22"/>
          </w:rPr>
          <w:delText>Batch (run without user input) or interactive (user focused) processing</w:delText>
        </w:r>
      </w:del>
    </w:p>
    <w:p w:rsidR="00A7252A" w:rsidRPr="004E21F0" w:rsidDel="004753AE" w:rsidRDefault="00A7252A" w:rsidP="005D2C30">
      <w:pPr>
        <w:pStyle w:val="NoSpacing"/>
        <w:numPr>
          <w:ilvl w:val="0"/>
          <w:numId w:val="9"/>
        </w:numPr>
        <w:rPr>
          <w:del w:id="571" w:author="Dhaliwal, Sukhman" w:date="2019-12-05T10:59:00Z"/>
          <w:sz w:val="20"/>
          <w:szCs w:val="22"/>
        </w:rPr>
      </w:pPr>
      <w:del w:id="572" w:author="Dhaliwal, Sukhman" w:date="2019-12-05T10:59:00Z">
        <w:r w:rsidRPr="004E21F0" w:rsidDel="004753AE">
          <w:rPr>
            <w:sz w:val="20"/>
            <w:szCs w:val="22"/>
          </w:rPr>
          <w:delText>Off-the-shelf (purchased) or custom developed applications</w:delText>
        </w:r>
      </w:del>
    </w:p>
    <w:p w:rsidR="00A7252A" w:rsidRPr="004E21F0" w:rsidDel="004753AE" w:rsidRDefault="00A7252A" w:rsidP="005D2C30">
      <w:pPr>
        <w:pStyle w:val="NoSpacing"/>
        <w:numPr>
          <w:ilvl w:val="0"/>
          <w:numId w:val="9"/>
        </w:numPr>
        <w:rPr>
          <w:del w:id="573" w:author="Dhaliwal, Sukhman" w:date="2019-12-05T10:59:00Z"/>
          <w:sz w:val="20"/>
          <w:szCs w:val="22"/>
        </w:rPr>
      </w:pPr>
      <w:del w:id="574" w:author="Dhaliwal, Sukhman" w:date="2019-12-05T10:59:00Z">
        <w:r w:rsidRPr="004E21F0" w:rsidDel="004753AE">
          <w:rPr>
            <w:sz w:val="20"/>
            <w:szCs w:val="22"/>
          </w:rPr>
          <w:delText>Programming environment and languages supported</w:delText>
        </w:r>
      </w:del>
    </w:p>
    <w:p w:rsidR="00DE31CE" w:rsidDel="004753AE" w:rsidRDefault="00DE31CE" w:rsidP="005D2C30">
      <w:pPr>
        <w:pStyle w:val="NoSpacing"/>
        <w:rPr>
          <w:del w:id="575" w:author="Dhaliwal, Sukhman" w:date="2019-12-05T10:59:00Z"/>
          <w:sz w:val="20"/>
          <w:szCs w:val="22"/>
        </w:rPr>
      </w:pPr>
    </w:p>
    <w:p w:rsidR="00BC53F5" w:rsidRPr="00BC53F5" w:rsidDel="004753AE" w:rsidRDefault="00DE31CE" w:rsidP="00BC53F5">
      <w:pPr>
        <w:rPr>
          <w:del w:id="576" w:author="Dhaliwal, Sukhman" w:date="2019-12-05T10:59:00Z"/>
          <w:sz w:val="20"/>
          <w:szCs w:val="22"/>
        </w:rPr>
      </w:pPr>
      <w:del w:id="577" w:author="Dhaliwal, Sukhman" w:date="2019-12-05T10:59:00Z">
        <w:r w:rsidRPr="00DE31CE" w:rsidDel="004753AE">
          <w:rPr>
            <w:sz w:val="20"/>
            <w:szCs w:val="22"/>
          </w:rPr>
          <w:delText>QNX is a mobile operating system that was originally developed for embedded systems. The operating system’s developer, QNX Software Systems, was acquired by Research in Motion (RIM) and the OS adapted for use in the BlackBerry Playbook tablet. The version of QNX used in the Playbook is known as the QNX Neutrino real-time operating system (RTOS).</w:delText>
        </w:r>
        <w:r w:rsidDel="004753AE">
          <w:rPr>
            <w:sz w:val="20"/>
            <w:szCs w:val="22"/>
          </w:rPr>
          <w:delText xml:space="preserve"> </w:delText>
        </w:r>
        <w:r w:rsidRPr="00DE31CE" w:rsidDel="004753AE">
          <w:rPr>
            <w:sz w:val="20"/>
            <w:szCs w:val="22"/>
          </w:rPr>
          <w:delText>The Unix-like QNX OS is microkernel-based, which means that it is a small program and elements of the operating system run as tasks that the developer can turn off if they aren’t required in a particular system. This contrasts with the traditional monolithic OS architecture, in which the operating system runs as a single program.</w:delText>
        </w:r>
        <w:r w:rsidDel="004753AE">
          <w:rPr>
            <w:sz w:val="20"/>
            <w:szCs w:val="22"/>
          </w:rPr>
          <w:delText xml:space="preserve"> </w:delText>
        </w:r>
        <w:r w:rsidRPr="00DE31CE" w:rsidDel="004753AE">
          <w:rPr>
            <w:sz w:val="20"/>
            <w:szCs w:val="22"/>
          </w:rPr>
          <w:delText>QNX competes in the tablet market with Apple’s iOS and Google’s Android operating systems. The operating system is also expected to replace the BlackBerry OS used in the company’s smartphones.</w:delText>
        </w:r>
        <w:r w:rsidR="00BC53F5" w:rsidRPr="00BC53F5" w:rsidDel="004753AE">
          <w:delText xml:space="preserve"> </w:delText>
        </w:r>
        <w:r w:rsidR="00BC53F5" w:rsidRPr="00BC53F5" w:rsidDel="004753AE">
          <w:rPr>
            <w:sz w:val="20"/>
            <w:szCs w:val="22"/>
          </w:rPr>
          <w:delText>The QNX® SDK for Apps and Media leverages open technologies for application development (HTML5, Qt, OpenGL ES) and allows device manufacturers to build compelling mobile-like interfaces with full multimedia capabilities, powered by secure, reliable, and field-proven QNX technologies.</w:delText>
        </w:r>
      </w:del>
    </w:p>
    <w:p w:rsidR="00DE31CE" w:rsidRPr="00DE31CE" w:rsidDel="004753AE" w:rsidRDefault="00DE31CE" w:rsidP="00DE31CE">
      <w:pPr>
        <w:rPr>
          <w:del w:id="578" w:author="Dhaliwal, Sukhman" w:date="2019-12-05T10:59:00Z"/>
          <w:sz w:val="20"/>
          <w:szCs w:val="22"/>
        </w:rPr>
      </w:pPr>
    </w:p>
    <w:p w:rsidR="00DE31CE" w:rsidRPr="00DE31CE" w:rsidDel="004753AE" w:rsidRDefault="00DE31CE" w:rsidP="00DE31CE">
      <w:pPr>
        <w:rPr>
          <w:del w:id="579" w:author="Dhaliwal, Sukhman" w:date="2019-12-05T10:59:00Z"/>
          <w:sz w:val="20"/>
          <w:szCs w:val="22"/>
        </w:rPr>
      </w:pPr>
    </w:p>
    <w:p w:rsidR="005D2C30" w:rsidRPr="004E21F0" w:rsidDel="004753AE" w:rsidRDefault="005D2C30" w:rsidP="005D2C30">
      <w:pPr>
        <w:pStyle w:val="NoSpacing"/>
        <w:rPr>
          <w:del w:id="580" w:author="Dhaliwal, Sukhman" w:date="2019-12-05T10:59:00Z"/>
          <w:sz w:val="20"/>
          <w:szCs w:val="22"/>
        </w:rPr>
      </w:pPr>
    </w:p>
    <w:p w:rsidR="005D2C30" w:rsidRPr="004E21F0" w:rsidDel="004753AE" w:rsidRDefault="005D2C30" w:rsidP="005D2C30">
      <w:pPr>
        <w:pStyle w:val="NoSpacing"/>
        <w:rPr>
          <w:del w:id="581" w:author="Dhaliwal, Sukhman" w:date="2019-12-05T10:59:00Z"/>
          <w:sz w:val="20"/>
          <w:szCs w:val="22"/>
        </w:rPr>
      </w:pPr>
    </w:p>
    <w:p w:rsidR="0028757A" w:rsidRPr="004E21F0" w:rsidDel="004753AE" w:rsidRDefault="0028757A" w:rsidP="00D11D63">
      <w:pPr>
        <w:pStyle w:val="NoSpacing"/>
        <w:rPr>
          <w:del w:id="582" w:author="Dhaliwal, Sukhman" w:date="2019-12-05T10:59:00Z"/>
          <w:sz w:val="22"/>
          <w:u w:val="single"/>
        </w:rPr>
      </w:pPr>
      <w:del w:id="583" w:author="Dhaliwal, Sukhman" w:date="2019-12-05T10:59:00Z">
        <w:r w:rsidRPr="004E21F0" w:rsidDel="004753AE">
          <w:rPr>
            <w:sz w:val="22"/>
            <w:u w:val="single"/>
          </w:rPr>
          <w:delText xml:space="preserve">Topic </w:delText>
        </w:r>
        <w:r w:rsidR="004E21F0" w:rsidRPr="004E21F0" w:rsidDel="004753AE">
          <w:rPr>
            <w:sz w:val="22"/>
            <w:u w:val="single"/>
          </w:rPr>
          <w:delText>B</w:delText>
        </w:r>
        <w:r w:rsidRPr="004E21F0" w:rsidDel="004753AE">
          <w:rPr>
            <w:sz w:val="22"/>
            <w:u w:val="single"/>
          </w:rPr>
          <w:delText xml:space="preserve"> – </w:delText>
        </w:r>
        <w:r w:rsidR="00AA0432" w:rsidRPr="004E21F0" w:rsidDel="004753AE">
          <w:rPr>
            <w:sz w:val="22"/>
            <w:u w:val="single"/>
          </w:rPr>
          <w:delText>Hardware</w:delText>
        </w:r>
      </w:del>
    </w:p>
    <w:p w:rsidR="005D2C30" w:rsidRPr="004E21F0" w:rsidDel="004753AE" w:rsidRDefault="005D2C30" w:rsidP="00D11D63">
      <w:pPr>
        <w:pStyle w:val="NoSpacing"/>
        <w:rPr>
          <w:del w:id="584" w:author="Dhaliwal, Sukhman" w:date="2019-12-05T10:59:00Z"/>
          <w:sz w:val="20"/>
        </w:rPr>
      </w:pPr>
    </w:p>
    <w:p w:rsidR="005D2C30" w:rsidRPr="004E21F0" w:rsidDel="004753AE" w:rsidRDefault="005D2C30" w:rsidP="00D11D63">
      <w:pPr>
        <w:pStyle w:val="NoSpacing"/>
        <w:rPr>
          <w:del w:id="585" w:author="Dhaliwal, Sukhman" w:date="2019-12-05T10:59:00Z"/>
          <w:sz w:val="20"/>
        </w:rPr>
      </w:pPr>
      <w:del w:id="586" w:author="Dhaliwal, Sukhman" w:date="2019-12-05T10:59:00Z">
        <w:r w:rsidRPr="004E21F0" w:rsidDel="004753AE">
          <w:rPr>
            <w:sz w:val="20"/>
          </w:rPr>
          <w:delText>Provide a summary of the hardware targeted by this operating system and how it is similar to and deferent from standard PC hardware. Suggested sub-topics include:</w:delText>
        </w:r>
      </w:del>
    </w:p>
    <w:p w:rsidR="005D2C30" w:rsidRPr="004E21F0" w:rsidDel="004753AE" w:rsidRDefault="005D2C30" w:rsidP="005D2C30">
      <w:pPr>
        <w:pStyle w:val="NoSpacing"/>
        <w:numPr>
          <w:ilvl w:val="0"/>
          <w:numId w:val="9"/>
        </w:numPr>
        <w:rPr>
          <w:del w:id="587" w:author="Dhaliwal, Sukhman" w:date="2019-12-05T10:59:00Z"/>
          <w:sz w:val="20"/>
        </w:rPr>
      </w:pPr>
      <w:del w:id="588" w:author="Dhaliwal, Sukhman" w:date="2019-12-05T10:59:00Z">
        <w:r w:rsidRPr="004E21F0" w:rsidDel="004753AE">
          <w:rPr>
            <w:sz w:val="20"/>
          </w:rPr>
          <w:delText>Speed of processors / memory</w:delText>
        </w:r>
      </w:del>
    </w:p>
    <w:p w:rsidR="005D2C30" w:rsidRPr="004E21F0" w:rsidDel="004753AE" w:rsidRDefault="005D2C30" w:rsidP="005D2C30">
      <w:pPr>
        <w:pStyle w:val="NoSpacing"/>
        <w:numPr>
          <w:ilvl w:val="0"/>
          <w:numId w:val="9"/>
        </w:numPr>
        <w:rPr>
          <w:del w:id="589" w:author="Dhaliwal, Sukhman" w:date="2019-12-05T10:59:00Z"/>
          <w:sz w:val="20"/>
        </w:rPr>
      </w:pPr>
      <w:del w:id="590" w:author="Dhaliwal, Sukhman" w:date="2019-12-05T10:59:00Z">
        <w:r w:rsidRPr="004E21F0" w:rsidDel="004753AE">
          <w:rPr>
            <w:sz w:val="20"/>
          </w:rPr>
          <w:delText xml:space="preserve">Capacity of memory / attached disks </w:delText>
        </w:r>
      </w:del>
    </w:p>
    <w:p w:rsidR="005D2C30" w:rsidRPr="004E21F0" w:rsidDel="004753AE" w:rsidRDefault="005D2C30" w:rsidP="005D2C30">
      <w:pPr>
        <w:pStyle w:val="NoSpacing"/>
        <w:numPr>
          <w:ilvl w:val="0"/>
          <w:numId w:val="9"/>
        </w:numPr>
        <w:rPr>
          <w:del w:id="591" w:author="Dhaliwal, Sukhman" w:date="2019-12-05T10:59:00Z"/>
          <w:sz w:val="20"/>
        </w:rPr>
      </w:pPr>
      <w:del w:id="592" w:author="Dhaliwal, Sukhman" w:date="2019-12-05T10:59:00Z">
        <w:r w:rsidRPr="004E21F0" w:rsidDel="004753AE">
          <w:rPr>
            <w:sz w:val="20"/>
          </w:rPr>
          <w:delText>Is it designed for home / office / corporate data center / industrial use</w:delText>
        </w:r>
      </w:del>
    </w:p>
    <w:p w:rsidR="005D2C30" w:rsidRPr="004E21F0" w:rsidDel="004753AE" w:rsidRDefault="005D2C30" w:rsidP="005D2C30">
      <w:pPr>
        <w:pStyle w:val="NoSpacing"/>
        <w:numPr>
          <w:ilvl w:val="0"/>
          <w:numId w:val="9"/>
        </w:numPr>
        <w:rPr>
          <w:del w:id="593" w:author="Dhaliwal, Sukhman" w:date="2019-12-05T10:59:00Z"/>
          <w:sz w:val="20"/>
        </w:rPr>
      </w:pPr>
      <w:del w:id="594" w:author="Dhaliwal, Sukhman" w:date="2019-12-05T10:59:00Z">
        <w:r w:rsidRPr="004E21F0" w:rsidDel="004753AE">
          <w:rPr>
            <w:sz w:val="20"/>
          </w:rPr>
          <w:delText>Is it designed for client / server / network use</w:delText>
        </w:r>
      </w:del>
    </w:p>
    <w:p w:rsidR="00DE31CE" w:rsidRPr="00DE31CE" w:rsidDel="004753AE" w:rsidRDefault="00DE31CE" w:rsidP="00DE31CE">
      <w:pPr>
        <w:rPr>
          <w:del w:id="595" w:author="Dhaliwal, Sukhman" w:date="2019-12-05T10:59:00Z"/>
          <w:sz w:val="20"/>
        </w:rPr>
      </w:pPr>
      <w:del w:id="596" w:author="Dhaliwal, Sukhman" w:date="2019-12-05T10:59:00Z">
        <w:r w:rsidRPr="00DE31CE" w:rsidDel="004753AE">
          <w:rPr>
            <w:sz w:val="20"/>
          </w:rPr>
          <w:delText>BlackBerry® QNX, with support from hardware and silicon partners, offers a broad and highly optimized level of hardware support for its software, including QNX® Software Development Platform 7.0 (QNX® SDP 7.0). QNX SDP 7.0 provides a 32-bit and 64-bit OS that builds on the proven reliability of BlackBerry QNX technology, and raises the bar for security and performance in mission critical applications.</w:delText>
        </w:r>
        <w:r w:rsidR="00BC53F5" w:rsidDel="004753AE">
          <w:rPr>
            <w:sz w:val="20"/>
          </w:rPr>
          <w:delText xml:space="preserve"> </w:delText>
        </w:r>
        <w:r w:rsidR="00BC53F5" w:rsidRPr="00BC53F5" w:rsidDel="004753AE">
          <w:rPr>
            <w:sz w:val="20"/>
          </w:rPr>
          <w:delText>The QNX SDP 7.0 BSPs support a wide array of boards based on ARMv7, ARMv8, and x86 architectures. Source code is available for all QNX BSPs to allow modifi</w:delText>
        </w:r>
        <w:r w:rsidR="00BC53F5" w:rsidDel="004753AE">
          <w:rPr>
            <w:sz w:val="20"/>
          </w:rPr>
          <w:delText>cations for your custom boards.</w:delText>
        </w:r>
      </w:del>
    </w:p>
    <w:p w:rsidR="00AA0432" w:rsidRPr="004E21F0" w:rsidDel="004753AE" w:rsidRDefault="00AA0432" w:rsidP="00D11D63">
      <w:pPr>
        <w:pStyle w:val="NoSpacing"/>
        <w:rPr>
          <w:del w:id="597" w:author="Dhaliwal, Sukhman" w:date="2019-12-05T10:59:00Z"/>
          <w:sz w:val="20"/>
        </w:rPr>
      </w:pPr>
    </w:p>
    <w:p w:rsidR="0028757A" w:rsidRPr="004E21F0" w:rsidDel="004753AE" w:rsidRDefault="0028757A" w:rsidP="00D11D63">
      <w:pPr>
        <w:pStyle w:val="NoSpacing"/>
        <w:rPr>
          <w:del w:id="598" w:author="Dhaliwal, Sukhman" w:date="2019-12-05T10:59:00Z"/>
          <w:sz w:val="20"/>
        </w:rPr>
      </w:pPr>
    </w:p>
    <w:p w:rsidR="00A7252A" w:rsidRPr="004E21F0" w:rsidDel="004753AE" w:rsidRDefault="0028757A" w:rsidP="00AA0432">
      <w:pPr>
        <w:pStyle w:val="NoSpacing"/>
        <w:rPr>
          <w:del w:id="599" w:author="Dhaliwal, Sukhman" w:date="2019-12-05T10:59:00Z"/>
          <w:sz w:val="22"/>
          <w:u w:val="single"/>
        </w:rPr>
      </w:pPr>
      <w:del w:id="600" w:author="Dhaliwal, Sukhman" w:date="2019-12-05T10:59:00Z">
        <w:r w:rsidRPr="004E21F0" w:rsidDel="004753AE">
          <w:rPr>
            <w:sz w:val="22"/>
            <w:u w:val="single"/>
          </w:rPr>
          <w:delText xml:space="preserve">Topic </w:delText>
        </w:r>
        <w:r w:rsidR="004E21F0" w:rsidRPr="004E21F0" w:rsidDel="004753AE">
          <w:rPr>
            <w:sz w:val="22"/>
            <w:u w:val="single"/>
          </w:rPr>
          <w:delText>C</w:delText>
        </w:r>
        <w:r w:rsidRPr="004E21F0" w:rsidDel="004753AE">
          <w:rPr>
            <w:sz w:val="22"/>
            <w:u w:val="single"/>
          </w:rPr>
          <w:delText xml:space="preserve"> – </w:delText>
        </w:r>
        <w:r w:rsidR="00E57BDE" w:rsidRPr="004E21F0" w:rsidDel="004753AE">
          <w:rPr>
            <w:sz w:val="22"/>
            <w:u w:val="single"/>
          </w:rPr>
          <w:delText xml:space="preserve">User Interface </w:delText>
        </w:r>
      </w:del>
    </w:p>
    <w:p w:rsidR="00A7252A" w:rsidRPr="004E21F0" w:rsidDel="004753AE" w:rsidRDefault="00A7252A" w:rsidP="00AA0432">
      <w:pPr>
        <w:pStyle w:val="NoSpacing"/>
        <w:rPr>
          <w:del w:id="601" w:author="Dhaliwal, Sukhman" w:date="2019-12-05T10:59:00Z"/>
          <w:sz w:val="22"/>
        </w:rPr>
      </w:pPr>
    </w:p>
    <w:p w:rsidR="00A7252A" w:rsidRPr="004E21F0" w:rsidDel="004753AE" w:rsidRDefault="00A7252A" w:rsidP="00A7252A">
      <w:pPr>
        <w:pStyle w:val="NoSpacing"/>
        <w:rPr>
          <w:del w:id="602" w:author="Dhaliwal, Sukhman" w:date="2019-12-05T10:59:00Z"/>
          <w:sz w:val="20"/>
        </w:rPr>
      </w:pPr>
      <w:del w:id="603" w:author="Dhaliwal, Sukhman" w:date="2019-12-05T10:59:00Z">
        <w:r w:rsidRPr="004E21F0" w:rsidDel="004753AE">
          <w:rPr>
            <w:sz w:val="20"/>
          </w:rPr>
          <w:delText>Provide a summary of the user interface and input devices targeted by this operating system and how it is similar to and deferent from a standard PC. Suggested sub-topics include:</w:delText>
        </w:r>
      </w:del>
    </w:p>
    <w:p w:rsidR="00A7252A" w:rsidRPr="004E21F0" w:rsidDel="004753AE" w:rsidRDefault="00A7252A" w:rsidP="00A7252A">
      <w:pPr>
        <w:pStyle w:val="NoSpacing"/>
        <w:numPr>
          <w:ilvl w:val="0"/>
          <w:numId w:val="9"/>
        </w:numPr>
        <w:rPr>
          <w:del w:id="604" w:author="Dhaliwal, Sukhman" w:date="2019-12-05T10:59:00Z"/>
          <w:sz w:val="20"/>
        </w:rPr>
      </w:pPr>
      <w:del w:id="605" w:author="Dhaliwal, Sukhman" w:date="2019-12-05T10:59:00Z">
        <w:r w:rsidRPr="004E21F0" w:rsidDel="004753AE">
          <w:rPr>
            <w:sz w:val="20"/>
          </w:rPr>
          <w:delText>Does it support a windowed environment, command line, or network users</w:delText>
        </w:r>
      </w:del>
    </w:p>
    <w:p w:rsidR="004E21F0" w:rsidDel="004753AE" w:rsidRDefault="004E21F0" w:rsidP="00A7252A">
      <w:pPr>
        <w:pStyle w:val="NoSpacing"/>
        <w:numPr>
          <w:ilvl w:val="0"/>
          <w:numId w:val="9"/>
        </w:numPr>
        <w:rPr>
          <w:del w:id="606" w:author="Dhaliwal, Sukhman" w:date="2019-12-05T10:59:00Z"/>
          <w:sz w:val="20"/>
        </w:rPr>
      </w:pPr>
      <w:del w:id="607" w:author="Dhaliwal, Sukhman" w:date="2019-12-05T10:59:00Z">
        <w:r w:rsidRPr="004E21F0" w:rsidDel="004753AE">
          <w:rPr>
            <w:sz w:val="20"/>
          </w:rPr>
          <w:delText>Does it support multiple users at a time or single users</w:delText>
        </w:r>
      </w:del>
    </w:p>
    <w:p w:rsidR="004E21F0" w:rsidDel="004753AE" w:rsidRDefault="004E21F0" w:rsidP="00A7252A">
      <w:pPr>
        <w:pStyle w:val="NoSpacing"/>
        <w:numPr>
          <w:ilvl w:val="0"/>
          <w:numId w:val="9"/>
        </w:numPr>
        <w:rPr>
          <w:del w:id="608" w:author="Dhaliwal, Sukhman" w:date="2019-12-05T10:59:00Z"/>
          <w:sz w:val="20"/>
        </w:rPr>
      </w:pPr>
      <w:del w:id="609" w:author="Dhaliwal, Sukhman" w:date="2019-12-05T10:59:00Z">
        <w:r w:rsidDel="004753AE">
          <w:rPr>
            <w:sz w:val="20"/>
          </w:rPr>
          <w:delText>Does it support multiple applications or a single application at a time</w:delText>
        </w:r>
      </w:del>
    </w:p>
    <w:p w:rsidR="004E21F0" w:rsidDel="004753AE" w:rsidRDefault="004E21F0" w:rsidP="00A7252A">
      <w:pPr>
        <w:pStyle w:val="NoSpacing"/>
        <w:numPr>
          <w:ilvl w:val="0"/>
          <w:numId w:val="9"/>
        </w:numPr>
        <w:rPr>
          <w:del w:id="610" w:author="Dhaliwal, Sukhman" w:date="2019-12-05T10:59:00Z"/>
          <w:sz w:val="20"/>
        </w:rPr>
      </w:pPr>
      <w:del w:id="611" w:author="Dhaliwal, Sukhman" w:date="2019-12-05T10:59:00Z">
        <w:r w:rsidDel="004753AE">
          <w:rPr>
            <w:sz w:val="20"/>
          </w:rPr>
          <w:delText>Does it get rebooted (powered on / off) or is it always on</w:delText>
        </w:r>
      </w:del>
    </w:p>
    <w:p w:rsidR="00BC53F5" w:rsidDel="004753AE" w:rsidRDefault="00BC53F5" w:rsidP="00BC53F5">
      <w:pPr>
        <w:pStyle w:val="NoSpacing"/>
        <w:ind w:left="720"/>
        <w:jc w:val="center"/>
        <w:rPr>
          <w:del w:id="612" w:author="Dhaliwal, Sukhman" w:date="2019-12-05T10:59:00Z"/>
          <w:b/>
          <w:sz w:val="20"/>
        </w:rPr>
      </w:pPr>
    </w:p>
    <w:p w:rsidR="00BC53F5" w:rsidRPr="00BC53F5" w:rsidDel="004753AE" w:rsidRDefault="00BC53F5" w:rsidP="00BC53F5">
      <w:pPr>
        <w:pStyle w:val="NoSpacing"/>
        <w:ind w:left="720"/>
        <w:jc w:val="center"/>
        <w:rPr>
          <w:del w:id="613" w:author="Dhaliwal, Sukhman" w:date="2019-12-05T10:59:00Z"/>
          <w:b/>
          <w:sz w:val="20"/>
        </w:rPr>
      </w:pPr>
      <w:del w:id="614" w:author="Dhaliwal, Sukhman" w:date="2019-12-05T10:59:00Z">
        <w:r w:rsidRPr="00BC53F5" w:rsidDel="004753AE">
          <w:rPr>
            <w:b/>
            <w:sz w:val="20"/>
          </w:rPr>
          <w:delText>Best-in-class support for HTML5</w:delText>
        </w:r>
      </w:del>
    </w:p>
    <w:p w:rsidR="00BC53F5" w:rsidDel="004753AE" w:rsidRDefault="00BC53F5" w:rsidP="00BC53F5">
      <w:pPr>
        <w:pStyle w:val="NoSpacing"/>
        <w:ind w:left="720"/>
        <w:rPr>
          <w:del w:id="615" w:author="Dhaliwal, Sukhman" w:date="2019-12-05T10:59:00Z"/>
          <w:sz w:val="20"/>
        </w:rPr>
      </w:pPr>
      <w:del w:id="616" w:author="Dhaliwal, Sukhman" w:date="2019-12-05T10:59:00Z">
        <w:r w:rsidRPr="00BC53F5" w:rsidDel="004753AE">
          <w:rPr>
            <w:sz w:val="20"/>
          </w:rPr>
          <w:delText>The QNX HTML5 engine provides support for the HTML5 standard, and related standards and technologies such as CSS3, the JavaScript scripting language, plus associated standards, such as AJAX, JavaScript Object Notation (JSON), and XML. It also supports HTML5-specific features such as WebSocket, WebGL, session storage, offline applications, worker threads, DOM improvements, and the &lt;canvas&gt;, &lt;audio&gt;, and &lt;video&gt; elements.</w:delText>
        </w:r>
        <w:r w:rsidDel="004753AE">
          <w:rPr>
            <w:sz w:val="20"/>
          </w:rPr>
          <w:delText xml:space="preserve"> </w:delText>
        </w:r>
        <w:r w:rsidRPr="00BC53F5" w:rsidDel="004753AE">
          <w:rPr>
            <w:sz w:val="20"/>
          </w:rPr>
          <w:delText>HTML5 applications can support a variety of user interface technologies, including interactive displays, audio, and video. With HTML5, developers can use a common tool set to build applications for QNX-based embedded devices, mobile devices, or applications to be hosted in the cloud.</w:delText>
        </w:r>
      </w:del>
    </w:p>
    <w:p w:rsidR="00BC53F5" w:rsidRPr="00BC53F5" w:rsidDel="004753AE" w:rsidRDefault="00BC53F5" w:rsidP="00BC53F5">
      <w:pPr>
        <w:pStyle w:val="NoSpacing"/>
        <w:ind w:left="720"/>
        <w:rPr>
          <w:del w:id="617" w:author="Dhaliwal, Sukhman" w:date="2019-12-05T10:59:00Z"/>
          <w:sz w:val="20"/>
        </w:rPr>
      </w:pPr>
    </w:p>
    <w:p w:rsidR="00BC53F5" w:rsidRPr="00BC53F5" w:rsidDel="004753AE" w:rsidRDefault="00BC53F5" w:rsidP="00BC53F5">
      <w:pPr>
        <w:pStyle w:val="NoSpacing"/>
        <w:ind w:left="720"/>
        <w:jc w:val="center"/>
        <w:rPr>
          <w:del w:id="618" w:author="Dhaliwal, Sukhman" w:date="2019-12-05T10:59:00Z"/>
          <w:b/>
          <w:sz w:val="20"/>
        </w:rPr>
      </w:pPr>
      <w:del w:id="619" w:author="Dhaliwal, Sukhman" w:date="2019-12-05T10:59:00Z">
        <w:r w:rsidRPr="00BC53F5" w:rsidDel="004753AE">
          <w:rPr>
            <w:b/>
            <w:sz w:val="20"/>
          </w:rPr>
          <w:delText>Fast time-to-market</w:delText>
        </w:r>
      </w:del>
    </w:p>
    <w:p w:rsidR="00BC53F5" w:rsidRPr="00BC53F5" w:rsidDel="004753AE" w:rsidRDefault="00BC53F5" w:rsidP="00BC53F5">
      <w:pPr>
        <w:pStyle w:val="NoSpacing"/>
        <w:ind w:left="720"/>
        <w:rPr>
          <w:del w:id="620" w:author="Dhaliwal, Sukhman" w:date="2019-12-05T10:59:00Z"/>
          <w:sz w:val="20"/>
        </w:rPr>
      </w:pPr>
      <w:del w:id="621" w:author="Dhaliwal, Sukhman" w:date="2019-12-05T10:59:00Z">
        <w:r w:rsidRPr="00BC53F5" w:rsidDel="004753AE">
          <w:rPr>
            <w:sz w:val="20"/>
          </w:rPr>
          <w:delText>Using HTML5 or Qt to design the system’s user interface can dramatically reduce development efforts, especially when compared to designing with tr</w:delText>
        </w:r>
        <w:r w:rsidDel="004753AE">
          <w:rPr>
            <w:sz w:val="20"/>
          </w:rPr>
          <w:delText xml:space="preserve">aditional embedded UI toolkits. </w:delText>
        </w:r>
        <w:r w:rsidRPr="00BC53F5" w:rsidDel="004753AE">
          <w:rPr>
            <w:sz w:val="20"/>
          </w:rPr>
          <w:delText>With the QNX SDK for Apps and Media, developers have a common tool set to build, style, and animate applications for embedded devices. Pre-integrated software with support for HTML5 and Qt 5.3 will move you to the prototyping phase of your next project, fast.</w:delText>
        </w:r>
      </w:del>
    </w:p>
    <w:p w:rsidR="00BC53F5" w:rsidRPr="00BC53F5" w:rsidDel="004753AE" w:rsidRDefault="00BC53F5" w:rsidP="00BC53F5">
      <w:pPr>
        <w:pStyle w:val="NoSpacing"/>
        <w:ind w:left="720"/>
        <w:rPr>
          <w:del w:id="622" w:author="Dhaliwal, Sukhman" w:date="2019-12-05T10:59:00Z"/>
          <w:sz w:val="20"/>
        </w:rPr>
      </w:pPr>
    </w:p>
    <w:p w:rsidR="00BC53F5" w:rsidRPr="00BC53F5" w:rsidDel="004753AE" w:rsidRDefault="00BC53F5" w:rsidP="00BC53F5">
      <w:pPr>
        <w:pStyle w:val="NoSpacing"/>
        <w:ind w:left="720"/>
        <w:jc w:val="center"/>
        <w:rPr>
          <w:del w:id="623" w:author="Dhaliwal, Sukhman" w:date="2019-12-05T10:59:00Z"/>
          <w:b/>
          <w:sz w:val="20"/>
        </w:rPr>
      </w:pPr>
      <w:del w:id="624" w:author="Dhaliwal, Sukhman" w:date="2019-12-05T10:59:00Z">
        <w:r w:rsidRPr="00BC53F5" w:rsidDel="004753AE">
          <w:rPr>
            <w:b/>
            <w:sz w:val="20"/>
          </w:rPr>
          <w:delText>Simplified system design</w:delText>
        </w:r>
      </w:del>
    </w:p>
    <w:p w:rsidR="00BC53F5" w:rsidRPr="00BC53F5" w:rsidDel="004753AE" w:rsidRDefault="00BC53F5" w:rsidP="00BC53F5">
      <w:pPr>
        <w:pStyle w:val="NoSpacing"/>
        <w:ind w:left="720"/>
        <w:rPr>
          <w:del w:id="625" w:author="Dhaliwal, Sukhman" w:date="2019-12-05T10:59:00Z"/>
          <w:sz w:val="20"/>
        </w:rPr>
      </w:pPr>
      <w:del w:id="626" w:author="Dhaliwal, Sukhman" w:date="2019-12-05T10:59:00Z">
        <w:r w:rsidRPr="00BC53F5" w:rsidDel="004753AE">
          <w:rPr>
            <w:sz w:val="20"/>
          </w:rPr>
          <w:delText>The application framework and platform services allow development teams to seamlessly combine multiple UI technologies onto a common UI. The QNX SDK for Apps and Media includes a fully ported, integrated, and optimized version of Qt that enables development teams to "Code Less. Create More".</w:delText>
        </w:r>
      </w:del>
    </w:p>
    <w:p w:rsidR="00BC53F5" w:rsidRPr="00BC53F5" w:rsidDel="004753AE" w:rsidRDefault="00BC53F5" w:rsidP="00BC53F5">
      <w:pPr>
        <w:pStyle w:val="NoSpacing"/>
        <w:ind w:left="720"/>
        <w:rPr>
          <w:del w:id="627" w:author="Dhaliwal, Sukhman" w:date="2019-12-05T10:59:00Z"/>
          <w:sz w:val="20"/>
        </w:rPr>
      </w:pPr>
    </w:p>
    <w:p w:rsidR="00BC53F5" w:rsidRPr="00BC53F5" w:rsidDel="004753AE" w:rsidRDefault="00BC53F5" w:rsidP="00BC53F5">
      <w:pPr>
        <w:pStyle w:val="NoSpacing"/>
        <w:ind w:left="720"/>
        <w:jc w:val="center"/>
        <w:rPr>
          <w:del w:id="628" w:author="Dhaliwal, Sukhman" w:date="2019-12-05T10:59:00Z"/>
          <w:b/>
          <w:sz w:val="20"/>
        </w:rPr>
      </w:pPr>
      <w:del w:id="629" w:author="Dhaliwal, Sukhman" w:date="2019-12-05T10:59:00Z">
        <w:r w:rsidRPr="00BC53F5" w:rsidDel="004753AE">
          <w:rPr>
            <w:b/>
            <w:sz w:val="20"/>
          </w:rPr>
          <w:delText>Reliability and Security</w:delText>
        </w:r>
      </w:del>
    </w:p>
    <w:p w:rsidR="00BC53F5" w:rsidDel="004753AE" w:rsidRDefault="00BC53F5" w:rsidP="00BC53F5">
      <w:pPr>
        <w:pStyle w:val="NoSpacing"/>
        <w:ind w:left="720"/>
        <w:rPr>
          <w:del w:id="630" w:author="Dhaliwal, Sukhman" w:date="2019-12-05T10:59:00Z"/>
          <w:sz w:val="20"/>
        </w:rPr>
      </w:pPr>
      <w:del w:id="631" w:author="Dhaliwal, Sukhman" w:date="2019-12-05T10:59:00Z">
        <w:r w:rsidRPr="00BC53F5" w:rsidDel="004753AE">
          <w:rPr>
            <w:sz w:val="20"/>
          </w:rPr>
          <w:delText>The QNX SDK for Apps and Media provides a partitioned user interface and sandbox for ultimate reliability. Developers can seamlessly blend HTML5, OpenGL ES, and Qt applications with one of several supported partner HMI toolkits. With this approach, applications can be isolated from each other to ensure incorrect behavior of one application can’t affect other applications or bring down the system.</w:delText>
        </w:r>
      </w:del>
    </w:p>
    <w:p w:rsidR="00BC53F5" w:rsidDel="004753AE" w:rsidRDefault="00BC53F5" w:rsidP="00BC53F5">
      <w:pPr>
        <w:pStyle w:val="NoSpacing"/>
        <w:ind w:left="720"/>
        <w:jc w:val="center"/>
        <w:rPr>
          <w:del w:id="632" w:author="Dhaliwal, Sukhman" w:date="2019-12-05T10:59:00Z"/>
          <w:b/>
          <w:sz w:val="20"/>
        </w:rPr>
      </w:pPr>
    </w:p>
    <w:p w:rsidR="00BC53F5" w:rsidRPr="00BC53F5" w:rsidDel="004753AE" w:rsidRDefault="00BC53F5" w:rsidP="00BC53F5">
      <w:pPr>
        <w:pStyle w:val="NoSpacing"/>
        <w:ind w:left="720"/>
        <w:jc w:val="center"/>
        <w:rPr>
          <w:del w:id="633" w:author="Dhaliwal, Sukhman" w:date="2019-12-05T10:59:00Z"/>
          <w:b/>
          <w:sz w:val="20"/>
        </w:rPr>
      </w:pPr>
      <w:del w:id="634" w:author="Dhaliwal, Sukhman" w:date="2019-12-05T10:59:00Z">
        <w:r w:rsidRPr="00BC53F5" w:rsidDel="004753AE">
          <w:rPr>
            <w:b/>
            <w:sz w:val="20"/>
          </w:rPr>
          <w:delText>Rebooting</w:delText>
        </w:r>
      </w:del>
    </w:p>
    <w:p w:rsidR="004E21F0" w:rsidDel="004753AE" w:rsidRDefault="00BC53F5" w:rsidP="004E21F0">
      <w:pPr>
        <w:pStyle w:val="NoSpacing"/>
        <w:ind w:left="720"/>
        <w:rPr>
          <w:del w:id="635" w:author="Dhaliwal, Sukhman" w:date="2019-12-05T10:59:00Z"/>
          <w:sz w:val="20"/>
        </w:rPr>
      </w:pPr>
      <w:del w:id="636" w:author="Dhaliwal, Sukhman" w:date="2019-12-05T10:59:00Z">
        <w:r w:rsidRPr="00BC53F5" w:rsidDel="004753AE">
          <w:rPr>
            <w:sz w:val="20"/>
          </w:rPr>
          <w:delText>You rarely need to reboot a QNX Neutrino system. If a driver or other system process crashes, you can usually restart that one process. ... To shut down or reboot the system, use the shutdown command. You can do this only if you're logged in as root.</w:delText>
        </w:r>
      </w:del>
    </w:p>
    <w:p w:rsidR="00BC53F5" w:rsidDel="004753AE" w:rsidRDefault="00BC53F5" w:rsidP="004E21F0">
      <w:pPr>
        <w:pStyle w:val="NoSpacing"/>
        <w:ind w:left="720"/>
        <w:rPr>
          <w:del w:id="637" w:author="Dhaliwal, Sukhman" w:date="2019-12-05T10:59:00Z"/>
          <w:sz w:val="20"/>
        </w:rPr>
      </w:pPr>
    </w:p>
    <w:p w:rsidR="00BC53F5" w:rsidDel="004753AE" w:rsidRDefault="00BC53F5" w:rsidP="00BC53F5">
      <w:pPr>
        <w:pStyle w:val="NoSpacing"/>
        <w:ind w:left="720"/>
        <w:jc w:val="center"/>
        <w:rPr>
          <w:del w:id="638" w:author="Dhaliwal, Sukhman" w:date="2019-12-05T10:59:00Z"/>
          <w:b/>
          <w:sz w:val="20"/>
        </w:rPr>
      </w:pPr>
      <w:del w:id="639" w:author="Dhaliwal, Sukhman" w:date="2019-12-05T10:59:00Z">
        <w:r w:rsidDel="004753AE">
          <w:rPr>
            <w:b/>
            <w:sz w:val="20"/>
          </w:rPr>
          <w:delText>Single Platform</w:delText>
        </w:r>
      </w:del>
    </w:p>
    <w:p w:rsidR="00BC53F5" w:rsidDel="004753AE" w:rsidRDefault="00BC53F5" w:rsidP="00BC53F5">
      <w:pPr>
        <w:pStyle w:val="NoSpacing"/>
        <w:ind w:left="720"/>
        <w:rPr>
          <w:del w:id="640" w:author="Dhaliwal, Sukhman" w:date="2019-12-05T10:59:00Z"/>
          <w:sz w:val="20"/>
        </w:rPr>
      </w:pPr>
      <w:del w:id="641" w:author="Dhaliwal, Sukhman" w:date="2019-12-05T10:59:00Z">
        <w:r w:rsidRPr="00BC53F5" w:rsidDel="004753AE">
          <w:rPr>
            <w:sz w:val="20"/>
          </w:rPr>
          <w:delText>Due to the inherent connectivity of the QNX SDK for Apps &amp; Media, a single platform supports media sharing among multiple users, immediate and unique identification of media devices and streams (including mobile phones and media players), auto synchronization to databases, and multiple playback and record paths.</w:delText>
        </w:r>
      </w:del>
    </w:p>
    <w:p w:rsidR="00BC53F5" w:rsidDel="004753AE" w:rsidRDefault="00BC53F5" w:rsidP="00BC53F5">
      <w:pPr>
        <w:pStyle w:val="NoSpacing"/>
        <w:ind w:left="720"/>
        <w:rPr>
          <w:del w:id="642" w:author="Dhaliwal, Sukhman" w:date="2019-12-05T10:59:00Z"/>
          <w:sz w:val="20"/>
        </w:rPr>
      </w:pPr>
    </w:p>
    <w:p w:rsidR="00BC53F5" w:rsidRPr="00BC53F5" w:rsidDel="004753AE" w:rsidRDefault="00BC53F5" w:rsidP="00BC53F5">
      <w:pPr>
        <w:pStyle w:val="NoSpacing"/>
        <w:ind w:left="720"/>
        <w:jc w:val="center"/>
        <w:rPr>
          <w:del w:id="643" w:author="Dhaliwal, Sukhman" w:date="2019-12-05T10:59:00Z"/>
          <w:b/>
          <w:sz w:val="20"/>
        </w:rPr>
      </w:pPr>
      <w:del w:id="644" w:author="Dhaliwal, Sukhman" w:date="2019-12-05T10:59:00Z">
        <w:r w:rsidDel="004753AE">
          <w:rPr>
            <w:b/>
            <w:sz w:val="20"/>
          </w:rPr>
          <w:delText>Multiple Users</w:delText>
        </w:r>
      </w:del>
    </w:p>
    <w:p w:rsidR="00BC53F5" w:rsidDel="004753AE" w:rsidRDefault="00BC53F5" w:rsidP="00BC53F5">
      <w:pPr>
        <w:pStyle w:val="NoSpacing"/>
        <w:ind w:left="720"/>
        <w:rPr>
          <w:del w:id="645" w:author="Dhaliwal, Sukhman" w:date="2019-12-05T10:59:00Z"/>
          <w:sz w:val="20"/>
        </w:rPr>
      </w:pPr>
      <w:del w:id="646" w:author="Dhaliwal, Sukhman" w:date="2019-12-05T10:59:00Z">
        <w:r w:rsidRPr="00BC53F5" w:rsidDel="004753AE">
          <w:rPr>
            <w:sz w:val="20"/>
          </w:rPr>
          <w:delText>QNX Neutrino is a multiuser operating system; it lets multiple users log in and use the system simultaneously, and it protects them from each other through a system of resource ownership and permissions. Depending on the configuration, your system boots into text mode and prompts you for your user ID and password.</w:delText>
        </w:r>
      </w:del>
    </w:p>
    <w:p w:rsidR="00BC53F5" w:rsidRPr="00BC53F5" w:rsidDel="004753AE" w:rsidRDefault="00BC53F5" w:rsidP="00BC53F5">
      <w:pPr>
        <w:pStyle w:val="NoSpacing"/>
        <w:ind w:left="720"/>
        <w:rPr>
          <w:del w:id="647" w:author="Dhaliwal, Sukhman" w:date="2019-12-05T10:59:00Z"/>
          <w:sz w:val="20"/>
        </w:rPr>
      </w:pPr>
    </w:p>
    <w:p w:rsidR="0028757A" w:rsidRPr="004E21F0" w:rsidDel="004753AE" w:rsidRDefault="0028757A" w:rsidP="00D11D63">
      <w:pPr>
        <w:pStyle w:val="NoSpacing"/>
        <w:rPr>
          <w:del w:id="648" w:author="Dhaliwal, Sukhman" w:date="2019-12-05T10:59:00Z"/>
          <w:sz w:val="22"/>
        </w:rPr>
      </w:pPr>
    </w:p>
    <w:p w:rsidR="0028757A" w:rsidRPr="00C01B76" w:rsidDel="004753AE" w:rsidRDefault="0028757A" w:rsidP="00D11D63">
      <w:pPr>
        <w:pStyle w:val="NoSpacing"/>
        <w:rPr>
          <w:del w:id="649" w:author="Dhaliwal, Sukhman" w:date="2019-12-05T10:59:00Z"/>
          <w:sz w:val="22"/>
          <w:u w:val="single"/>
        </w:rPr>
      </w:pPr>
      <w:del w:id="650" w:author="Dhaliwal, Sukhman" w:date="2019-12-05T10:59:00Z">
        <w:r w:rsidRPr="00C01B76" w:rsidDel="004753AE">
          <w:rPr>
            <w:sz w:val="22"/>
            <w:u w:val="single"/>
          </w:rPr>
          <w:delText xml:space="preserve">Topic </w:delText>
        </w:r>
        <w:r w:rsidR="004E21F0" w:rsidRPr="00C01B76" w:rsidDel="004753AE">
          <w:rPr>
            <w:sz w:val="22"/>
            <w:u w:val="single"/>
          </w:rPr>
          <w:delText>D</w:delText>
        </w:r>
        <w:r w:rsidRPr="00C01B76" w:rsidDel="004753AE">
          <w:rPr>
            <w:sz w:val="22"/>
            <w:u w:val="single"/>
          </w:rPr>
          <w:delText xml:space="preserve"> – </w:delText>
        </w:r>
        <w:r w:rsidR="004E21F0" w:rsidRPr="00C01B76" w:rsidDel="004753AE">
          <w:rPr>
            <w:sz w:val="22"/>
            <w:u w:val="single"/>
          </w:rPr>
          <w:delText>Device Management</w:delText>
        </w:r>
      </w:del>
    </w:p>
    <w:p w:rsidR="004E21F0" w:rsidRPr="004E21F0" w:rsidDel="004753AE" w:rsidRDefault="004E21F0" w:rsidP="004E21F0">
      <w:pPr>
        <w:pStyle w:val="NoSpacing"/>
        <w:rPr>
          <w:del w:id="651" w:author="Dhaliwal, Sukhman" w:date="2019-12-05T10:59:00Z"/>
          <w:sz w:val="22"/>
        </w:rPr>
      </w:pPr>
    </w:p>
    <w:p w:rsidR="004E21F0" w:rsidRPr="004E21F0" w:rsidDel="004753AE" w:rsidRDefault="004E21F0" w:rsidP="004E21F0">
      <w:pPr>
        <w:pStyle w:val="NoSpacing"/>
        <w:rPr>
          <w:del w:id="652" w:author="Dhaliwal, Sukhman" w:date="2019-12-05T10:59:00Z"/>
          <w:sz w:val="20"/>
        </w:rPr>
      </w:pPr>
      <w:del w:id="653" w:author="Dhaliwal, Sukhman" w:date="2019-12-05T10:59:00Z">
        <w:r w:rsidRPr="004E21F0" w:rsidDel="004753AE">
          <w:rPr>
            <w:sz w:val="20"/>
          </w:rPr>
          <w:delText xml:space="preserve">Provide a summary of the </w:delText>
        </w:r>
        <w:r w:rsidDel="004753AE">
          <w:rPr>
            <w:sz w:val="20"/>
          </w:rPr>
          <w:delText>devices</w:delText>
        </w:r>
        <w:r w:rsidR="00C01B76" w:rsidDel="004753AE">
          <w:rPr>
            <w:sz w:val="20"/>
          </w:rPr>
          <w:delText xml:space="preserve"> (disks, printers, etc.) and memory managed</w:delText>
        </w:r>
        <w:r w:rsidRPr="004E21F0" w:rsidDel="004753AE">
          <w:rPr>
            <w:sz w:val="20"/>
          </w:rPr>
          <w:delText xml:space="preserve"> by this operating system and how it is similar to and deferent from a standard PC. Suggested sub-topics include:</w:delText>
        </w:r>
      </w:del>
    </w:p>
    <w:p w:rsidR="004E21F0" w:rsidRPr="00BC53F5" w:rsidDel="004753AE" w:rsidRDefault="00C01B76" w:rsidP="004E21F0">
      <w:pPr>
        <w:pStyle w:val="NoSpacing"/>
        <w:numPr>
          <w:ilvl w:val="0"/>
          <w:numId w:val="9"/>
        </w:numPr>
        <w:rPr>
          <w:del w:id="654" w:author="Dhaliwal, Sukhman" w:date="2019-12-05T10:59:00Z"/>
          <w:sz w:val="20"/>
          <w:szCs w:val="20"/>
        </w:rPr>
      </w:pPr>
      <w:del w:id="655" w:author="Dhaliwal, Sukhman" w:date="2019-12-05T10:59:00Z">
        <w:r w:rsidDel="004753AE">
          <w:rPr>
            <w:sz w:val="20"/>
          </w:rPr>
          <w:delText xml:space="preserve">What </w:delText>
        </w:r>
        <w:r w:rsidRPr="00BC53F5" w:rsidDel="004753AE">
          <w:rPr>
            <w:sz w:val="20"/>
            <w:szCs w:val="20"/>
          </w:rPr>
          <w:delText>types of disk drives and file systems does it support</w:delText>
        </w:r>
      </w:del>
    </w:p>
    <w:p w:rsidR="00C01B76" w:rsidRPr="00BC53F5" w:rsidDel="004753AE" w:rsidRDefault="00C01B76" w:rsidP="004E21F0">
      <w:pPr>
        <w:pStyle w:val="NoSpacing"/>
        <w:numPr>
          <w:ilvl w:val="0"/>
          <w:numId w:val="9"/>
        </w:numPr>
        <w:rPr>
          <w:del w:id="656" w:author="Dhaliwal, Sukhman" w:date="2019-12-05T10:59:00Z"/>
          <w:sz w:val="20"/>
          <w:szCs w:val="20"/>
        </w:rPr>
      </w:pPr>
      <w:del w:id="657" w:author="Dhaliwal, Sukhman" w:date="2019-12-05T10:59:00Z">
        <w:r w:rsidRPr="00BC53F5" w:rsidDel="004753AE">
          <w:rPr>
            <w:sz w:val="20"/>
            <w:szCs w:val="20"/>
          </w:rPr>
          <w:delText>What type of input devices does it support</w:delText>
        </w:r>
      </w:del>
    </w:p>
    <w:p w:rsidR="00C01B76" w:rsidRPr="00BC53F5" w:rsidDel="004753AE" w:rsidRDefault="00C01B76" w:rsidP="004E21F0">
      <w:pPr>
        <w:pStyle w:val="NoSpacing"/>
        <w:numPr>
          <w:ilvl w:val="0"/>
          <w:numId w:val="9"/>
        </w:numPr>
        <w:rPr>
          <w:del w:id="658" w:author="Dhaliwal, Sukhman" w:date="2019-12-05T10:59:00Z"/>
          <w:sz w:val="20"/>
          <w:szCs w:val="20"/>
        </w:rPr>
      </w:pPr>
      <w:del w:id="659" w:author="Dhaliwal, Sukhman" w:date="2019-12-05T10:59:00Z">
        <w:r w:rsidRPr="00BC53F5" w:rsidDel="004753AE">
          <w:rPr>
            <w:sz w:val="20"/>
            <w:szCs w:val="20"/>
          </w:rPr>
          <w:delText>What type of output devices does it support</w:delText>
        </w:r>
      </w:del>
    </w:p>
    <w:p w:rsidR="004E21F0" w:rsidRPr="00BC53F5" w:rsidDel="004753AE" w:rsidRDefault="004E21F0" w:rsidP="00D11D63">
      <w:pPr>
        <w:pStyle w:val="NoSpacing"/>
        <w:rPr>
          <w:del w:id="660" w:author="Dhaliwal, Sukhman" w:date="2019-12-05T10:59:00Z"/>
          <w:sz w:val="20"/>
          <w:szCs w:val="20"/>
        </w:rPr>
      </w:pPr>
    </w:p>
    <w:p w:rsidR="00BC53F5" w:rsidRPr="00BC53F5" w:rsidDel="004753AE" w:rsidRDefault="00BC53F5" w:rsidP="00BC53F5">
      <w:pPr>
        <w:pStyle w:val="NoSpacing"/>
        <w:jc w:val="center"/>
        <w:rPr>
          <w:del w:id="661" w:author="Dhaliwal, Sukhman" w:date="2019-12-05T10:59:00Z"/>
          <w:b/>
          <w:sz w:val="20"/>
          <w:szCs w:val="20"/>
        </w:rPr>
      </w:pPr>
      <w:del w:id="662" w:author="Dhaliwal, Sukhman" w:date="2019-12-05T10:59:00Z">
        <w:r w:rsidRPr="00BC53F5" w:rsidDel="004753AE">
          <w:rPr>
            <w:b/>
            <w:sz w:val="20"/>
            <w:szCs w:val="20"/>
          </w:rPr>
          <w:delText>CD-ROMs and DVDs</w:delText>
        </w:r>
      </w:del>
    </w:p>
    <w:p w:rsidR="0028757A" w:rsidDel="004753AE" w:rsidRDefault="00BC53F5" w:rsidP="00BC53F5">
      <w:pPr>
        <w:pStyle w:val="NoSpacing"/>
        <w:rPr>
          <w:del w:id="663" w:author="Dhaliwal, Sukhman" w:date="2019-12-05T10:59:00Z"/>
          <w:sz w:val="20"/>
          <w:szCs w:val="20"/>
        </w:rPr>
      </w:pPr>
      <w:del w:id="664" w:author="Dhaliwal, Sukhman" w:date="2019-12-05T10:59:00Z">
        <w:r w:rsidRPr="00BC53F5" w:rsidDel="004753AE">
          <w:rPr>
            <w:sz w:val="20"/>
            <w:szCs w:val="20"/>
          </w:rPr>
          <w:delText>You usually attach CD and DVD drives to a SCSI or EIDE(ATA) bus; which driver you use depends on the bus. Ensure that the hardware is set up correctly and that the BIOS detects the hardware properly. If you attached the drive to an EIDE bus, simply use the devb-eide driver. If the drive is on a SCSI bus, you need to determine the proper driver for your SCSI interface</w:delText>
        </w:r>
      </w:del>
    </w:p>
    <w:p w:rsidR="004753AE" w:rsidDel="004753AE" w:rsidRDefault="004753AE" w:rsidP="00BC53F5">
      <w:pPr>
        <w:pStyle w:val="NoSpacing"/>
        <w:rPr>
          <w:del w:id="665" w:author="Dhaliwal, Sukhman" w:date="2019-12-05T10:59:00Z"/>
          <w:sz w:val="20"/>
          <w:szCs w:val="20"/>
        </w:rPr>
      </w:pPr>
    </w:p>
    <w:p w:rsidR="004753AE" w:rsidRPr="004753AE" w:rsidDel="004753AE" w:rsidRDefault="004753AE" w:rsidP="004753AE">
      <w:pPr>
        <w:pStyle w:val="NoSpacing"/>
        <w:jc w:val="center"/>
        <w:rPr>
          <w:del w:id="666" w:author="Dhaliwal, Sukhman" w:date="2019-12-05T10:59:00Z"/>
          <w:b/>
          <w:sz w:val="20"/>
          <w:szCs w:val="20"/>
        </w:rPr>
      </w:pPr>
      <w:del w:id="667" w:author="Dhaliwal, Sukhman" w:date="2019-12-05T10:59:00Z">
        <w:r w:rsidRPr="004753AE" w:rsidDel="004753AE">
          <w:rPr>
            <w:b/>
            <w:sz w:val="20"/>
            <w:szCs w:val="20"/>
          </w:rPr>
          <w:delText>Floppy disks</w:delText>
        </w:r>
      </w:del>
    </w:p>
    <w:p w:rsidR="004753AE" w:rsidDel="004753AE" w:rsidRDefault="004753AE" w:rsidP="004753AE">
      <w:pPr>
        <w:pStyle w:val="NoSpacing"/>
        <w:rPr>
          <w:del w:id="668" w:author="Dhaliwal, Sukhman" w:date="2019-12-05T10:59:00Z"/>
        </w:rPr>
      </w:pPr>
      <w:del w:id="669" w:author="Dhaliwal, Sukhman" w:date="2019-12-05T10:59:00Z">
        <w:r w:rsidRPr="004753AE" w:rsidDel="004753AE">
          <w:rPr>
            <w:sz w:val="20"/>
            <w:szCs w:val="20"/>
          </w:rPr>
          <w:delText>The driver for a floppy drive is devb-fdc. In order to use a floppy disk, you need to ensure that the floppy controller is enabled in the BIOS, and that the BIOS is configured to recognize the correct type of floppy drive (e.g. 1.44MB/2.88MB). The driver uses these locations as default:</w:delText>
        </w:r>
        <w:r w:rsidRPr="004753AE" w:rsidDel="004753AE">
          <w:delText xml:space="preserve"> </w:delText>
        </w:r>
      </w:del>
    </w:p>
    <w:p w:rsidR="004753AE" w:rsidRPr="004753AE" w:rsidDel="004753AE" w:rsidRDefault="004753AE" w:rsidP="004753AE">
      <w:pPr>
        <w:pStyle w:val="NoSpacing"/>
        <w:numPr>
          <w:ilvl w:val="0"/>
          <w:numId w:val="12"/>
        </w:numPr>
        <w:rPr>
          <w:del w:id="670" w:author="Dhaliwal, Sukhman" w:date="2019-12-05T10:59:00Z"/>
          <w:sz w:val="20"/>
          <w:szCs w:val="20"/>
        </w:rPr>
      </w:pPr>
      <w:del w:id="671" w:author="Dhaliwal, Sukhman" w:date="2019-12-05T10:59:00Z">
        <w:r w:rsidRPr="004753AE" w:rsidDel="004753AE">
          <w:rPr>
            <w:sz w:val="20"/>
            <w:szCs w:val="20"/>
          </w:rPr>
          <w:delText>I/O port 0x3f0</w:delText>
        </w:r>
      </w:del>
    </w:p>
    <w:p w:rsidR="004753AE" w:rsidRPr="004753AE" w:rsidDel="004753AE" w:rsidRDefault="004753AE" w:rsidP="004753AE">
      <w:pPr>
        <w:pStyle w:val="NoSpacing"/>
        <w:numPr>
          <w:ilvl w:val="0"/>
          <w:numId w:val="12"/>
        </w:numPr>
        <w:rPr>
          <w:del w:id="672" w:author="Dhaliwal, Sukhman" w:date="2019-12-05T10:59:00Z"/>
          <w:sz w:val="20"/>
          <w:szCs w:val="20"/>
        </w:rPr>
      </w:pPr>
      <w:del w:id="673" w:author="Dhaliwal, Sukhman" w:date="2019-12-05T10:59:00Z">
        <w:r w:rsidRPr="004753AE" w:rsidDel="004753AE">
          <w:rPr>
            <w:sz w:val="20"/>
            <w:szCs w:val="20"/>
          </w:rPr>
          <w:delText>IRQ 6</w:delText>
        </w:r>
      </w:del>
    </w:p>
    <w:p w:rsidR="004753AE" w:rsidRPr="004753AE" w:rsidDel="004753AE" w:rsidRDefault="004753AE" w:rsidP="004753AE">
      <w:pPr>
        <w:pStyle w:val="NoSpacing"/>
        <w:numPr>
          <w:ilvl w:val="0"/>
          <w:numId w:val="12"/>
        </w:numPr>
        <w:rPr>
          <w:del w:id="674" w:author="Dhaliwal, Sukhman" w:date="2019-12-05T10:59:00Z"/>
          <w:sz w:val="20"/>
          <w:szCs w:val="20"/>
        </w:rPr>
      </w:pPr>
      <w:del w:id="675" w:author="Dhaliwal, Sukhman" w:date="2019-12-05T10:59:00Z">
        <w:r w:rsidRPr="004753AE" w:rsidDel="004753AE">
          <w:rPr>
            <w:sz w:val="20"/>
            <w:szCs w:val="20"/>
          </w:rPr>
          <w:delText>DMA 2</w:delText>
        </w:r>
      </w:del>
    </w:p>
    <w:p w:rsidR="004753AE" w:rsidDel="004753AE" w:rsidRDefault="004753AE" w:rsidP="004753AE">
      <w:pPr>
        <w:pStyle w:val="NoSpacing"/>
        <w:rPr>
          <w:del w:id="676" w:author="Dhaliwal, Sukhman" w:date="2019-12-05T10:59:00Z"/>
          <w:sz w:val="20"/>
          <w:szCs w:val="20"/>
        </w:rPr>
      </w:pPr>
      <w:del w:id="677" w:author="Dhaliwal, Sukhman" w:date="2019-12-05T10:59:00Z">
        <w:r w:rsidRPr="004753AE" w:rsidDel="004753AE">
          <w:rPr>
            <w:sz w:val="20"/>
            <w:szCs w:val="20"/>
          </w:rPr>
          <w:delText>If your controller is located at a different address, you can change these locations in the driver's options.</w:delText>
        </w:r>
      </w:del>
    </w:p>
    <w:p w:rsidR="004753AE" w:rsidDel="004753AE" w:rsidRDefault="004753AE" w:rsidP="004753AE">
      <w:pPr>
        <w:pStyle w:val="NoSpacing"/>
        <w:rPr>
          <w:del w:id="678" w:author="Dhaliwal, Sukhman" w:date="2019-12-05T10:59:00Z"/>
          <w:sz w:val="20"/>
          <w:szCs w:val="20"/>
        </w:rPr>
      </w:pPr>
    </w:p>
    <w:p w:rsidR="004753AE" w:rsidRPr="004753AE" w:rsidDel="004753AE" w:rsidRDefault="004753AE" w:rsidP="004753AE">
      <w:pPr>
        <w:pStyle w:val="NoSpacing"/>
        <w:jc w:val="center"/>
        <w:rPr>
          <w:del w:id="679" w:author="Dhaliwal, Sukhman" w:date="2019-12-05T10:59:00Z"/>
          <w:b/>
          <w:sz w:val="20"/>
          <w:szCs w:val="20"/>
        </w:rPr>
      </w:pPr>
      <w:del w:id="680" w:author="Dhaliwal, Sukhman" w:date="2019-12-05T10:59:00Z">
        <w:r w:rsidRPr="004753AE" w:rsidDel="004753AE">
          <w:rPr>
            <w:b/>
            <w:sz w:val="20"/>
            <w:szCs w:val="20"/>
          </w:rPr>
          <w:delText>Hard disks</w:delText>
        </w:r>
      </w:del>
    </w:p>
    <w:p w:rsidR="004753AE" w:rsidDel="004753AE" w:rsidRDefault="004753AE" w:rsidP="004753AE">
      <w:pPr>
        <w:pStyle w:val="NoSpacing"/>
        <w:rPr>
          <w:del w:id="681" w:author="Dhaliwal, Sukhman" w:date="2019-12-05T10:59:00Z"/>
          <w:sz w:val="20"/>
          <w:szCs w:val="20"/>
        </w:rPr>
      </w:pPr>
      <w:del w:id="682" w:author="Dhaliwal, Sukhman" w:date="2019-12-05T10:59:00Z">
        <w:r w:rsidRPr="004753AE" w:rsidDel="004753AE">
          <w:rPr>
            <w:sz w:val="20"/>
            <w:szCs w:val="20"/>
          </w:rPr>
          <w:delText>A self-hosted system, by default, detects the disk controller that's installed on the system, and then starts the appropriate</w:delText>
        </w:r>
        <w:r w:rsidDel="004753AE">
          <w:rPr>
            <w:sz w:val="20"/>
            <w:szCs w:val="20"/>
          </w:rPr>
          <w:delText xml:space="preserve"> driver for it. </w:delText>
        </w:r>
        <w:r w:rsidRPr="004753AE" w:rsidDel="004753AE">
          <w:rPr>
            <w:sz w:val="20"/>
            <w:szCs w:val="20"/>
          </w:rPr>
          <w:delText>On a self-hosted system, the diskboot utility in the OS image starts the block I/O drivers. If you want to change the way that the driver is started, you'll need to change the startup im</w:delText>
        </w:r>
        <w:r w:rsidDel="004753AE">
          <w:rPr>
            <w:sz w:val="20"/>
            <w:szCs w:val="20"/>
          </w:rPr>
          <w:delText>age and the options to diskboot.</w:delText>
        </w:r>
      </w:del>
    </w:p>
    <w:p w:rsidR="004753AE" w:rsidDel="004753AE" w:rsidRDefault="004753AE" w:rsidP="004753AE">
      <w:pPr>
        <w:pStyle w:val="NoSpacing"/>
        <w:rPr>
          <w:del w:id="683" w:author="Dhaliwal, Sukhman" w:date="2019-12-05T10:59:00Z"/>
          <w:sz w:val="20"/>
          <w:szCs w:val="20"/>
        </w:rPr>
      </w:pPr>
    </w:p>
    <w:p w:rsidR="004753AE" w:rsidRPr="004753AE" w:rsidDel="004753AE" w:rsidRDefault="004753AE" w:rsidP="004753AE">
      <w:pPr>
        <w:pStyle w:val="NoSpacing"/>
        <w:jc w:val="center"/>
        <w:rPr>
          <w:del w:id="684" w:author="Dhaliwal, Sukhman" w:date="2019-12-05T10:59:00Z"/>
          <w:b/>
          <w:sz w:val="20"/>
          <w:szCs w:val="20"/>
        </w:rPr>
      </w:pPr>
      <w:del w:id="685" w:author="Dhaliwal, Sukhman" w:date="2019-12-05T10:59:00Z">
        <w:r w:rsidRPr="004753AE" w:rsidDel="004753AE">
          <w:rPr>
            <w:b/>
            <w:sz w:val="20"/>
            <w:szCs w:val="20"/>
          </w:rPr>
          <w:delText>EIDE</w:delText>
        </w:r>
      </w:del>
    </w:p>
    <w:p w:rsidR="004753AE" w:rsidDel="004753AE" w:rsidRDefault="004753AE" w:rsidP="004753AE">
      <w:pPr>
        <w:pStyle w:val="NoSpacing"/>
        <w:rPr>
          <w:del w:id="686" w:author="Dhaliwal, Sukhman" w:date="2019-12-05T10:59:00Z"/>
          <w:sz w:val="20"/>
          <w:szCs w:val="20"/>
        </w:rPr>
      </w:pPr>
      <w:del w:id="687" w:author="Dhaliwal, Sukhman" w:date="2019-12-05T10:59:00Z">
        <w:r w:rsidRPr="004753AE" w:rsidDel="004753AE">
          <w:rPr>
            <w:sz w:val="20"/>
            <w:szCs w:val="20"/>
          </w:rPr>
          <w:delText>EIDE interfaces use the devb-eide driver, which by default automatically detects the interface and devices attached to it. This driver includes support for UDMA (Ultra Direct Memory Access) modes, along with the generic PIO (Programmed Input/Output) modes. The supported hardware list includes adapters and their supported features; see th</w:delText>
        </w:r>
        <w:r w:rsidDel="004753AE">
          <w:rPr>
            <w:sz w:val="20"/>
            <w:szCs w:val="20"/>
          </w:rPr>
          <w:delText xml:space="preserve">e introduction to this chapter. </w:delText>
        </w:r>
        <w:r w:rsidRPr="004753AE" w:rsidDel="004753AE">
          <w:rPr>
            <w:sz w:val="20"/>
            <w:szCs w:val="20"/>
          </w:rPr>
          <w:delText>You can start the devb-eide driver without any options and, by default, it automatically detects the</w:delText>
        </w:r>
        <w:r w:rsidDel="004753AE">
          <w:rPr>
            <w:sz w:val="20"/>
            <w:szCs w:val="20"/>
          </w:rPr>
          <w:delText xml:space="preserve"> EIDE controller on the system: </w:delText>
        </w:r>
        <w:r w:rsidRPr="004753AE" w:rsidDel="004753AE">
          <w:rPr>
            <w:sz w:val="20"/>
            <w:szCs w:val="20"/>
          </w:rPr>
          <w:delText>devb-eide &amp;</w:delText>
        </w:r>
      </w:del>
    </w:p>
    <w:p w:rsidR="004753AE" w:rsidDel="004753AE" w:rsidRDefault="004753AE" w:rsidP="004753AE">
      <w:pPr>
        <w:pStyle w:val="NoSpacing"/>
        <w:jc w:val="center"/>
        <w:rPr>
          <w:del w:id="688" w:author="Dhaliwal, Sukhman" w:date="2019-12-05T10:59:00Z"/>
          <w:b/>
          <w:sz w:val="20"/>
          <w:szCs w:val="20"/>
        </w:rPr>
      </w:pPr>
    </w:p>
    <w:p w:rsidR="004753AE" w:rsidRPr="004753AE" w:rsidDel="004753AE" w:rsidRDefault="004753AE" w:rsidP="004753AE">
      <w:pPr>
        <w:pStyle w:val="NoSpacing"/>
        <w:jc w:val="center"/>
        <w:rPr>
          <w:del w:id="689" w:author="Dhaliwal, Sukhman" w:date="2019-12-05T10:59:00Z"/>
          <w:b/>
          <w:sz w:val="20"/>
          <w:szCs w:val="20"/>
        </w:rPr>
      </w:pPr>
      <w:del w:id="690" w:author="Dhaliwal, Sukhman" w:date="2019-12-05T10:59:00Z">
        <w:r w:rsidRPr="004753AE" w:rsidDel="004753AE">
          <w:rPr>
            <w:b/>
            <w:sz w:val="20"/>
            <w:szCs w:val="20"/>
          </w:rPr>
          <w:delText>SCSI devices</w:delText>
        </w:r>
      </w:del>
    </w:p>
    <w:p w:rsidR="004753AE" w:rsidDel="004753AE" w:rsidRDefault="004753AE" w:rsidP="004753AE">
      <w:pPr>
        <w:pStyle w:val="NoSpacing"/>
        <w:rPr>
          <w:del w:id="691" w:author="Dhaliwal, Sukhman" w:date="2019-12-05T10:59:00Z"/>
          <w:sz w:val="20"/>
          <w:szCs w:val="20"/>
        </w:rPr>
      </w:pPr>
      <w:del w:id="692" w:author="Dhaliwal, Sukhman" w:date="2019-12-05T10:59:00Z">
        <w:r w:rsidRPr="004753AE" w:rsidDel="004753AE">
          <w:rPr>
            <w:sz w:val="20"/>
            <w:szCs w:val="20"/>
          </w:rPr>
          <w:delText>A SCSI (Small Computer Systems Interface) bus is simply another bus that you can attach multiple peripherals to. Neutrino supports many brands and varieties of SCSI adapters; see the devb-* (block-oriented) driv</w:delText>
        </w:r>
        <w:r w:rsidDel="004753AE">
          <w:rPr>
            <w:sz w:val="20"/>
            <w:szCs w:val="20"/>
          </w:rPr>
          <w:delText xml:space="preserve">ers in the Utilities Reference. </w:delText>
        </w:r>
        <w:r w:rsidRPr="004753AE" w:rsidDel="004753AE">
          <w:rPr>
            <w:sz w:val="20"/>
            <w:szCs w:val="20"/>
          </w:rPr>
          <w:delText>When the SCSI driver starts up, it scans the bus for attached devices. When the driver finds a supported device, it creates an entry in the /dev directory (e.g. a hard drive is hdx, where x is the number of the drive, starting from 0).</w:delText>
        </w:r>
      </w:del>
    </w:p>
    <w:p w:rsidR="004753AE" w:rsidDel="004753AE" w:rsidRDefault="004753AE" w:rsidP="004753AE">
      <w:pPr>
        <w:pStyle w:val="NoSpacing"/>
        <w:rPr>
          <w:del w:id="693" w:author="Dhaliwal, Sukhman" w:date="2019-12-05T10:59:00Z"/>
          <w:sz w:val="20"/>
          <w:szCs w:val="20"/>
        </w:rPr>
      </w:pPr>
    </w:p>
    <w:p w:rsidR="004753AE" w:rsidRPr="004753AE" w:rsidDel="004753AE" w:rsidRDefault="004753AE" w:rsidP="004753AE">
      <w:pPr>
        <w:pStyle w:val="NoSpacing"/>
        <w:jc w:val="center"/>
        <w:rPr>
          <w:del w:id="694" w:author="Dhaliwal, Sukhman" w:date="2019-12-05T10:59:00Z"/>
          <w:b/>
          <w:sz w:val="20"/>
          <w:szCs w:val="20"/>
        </w:rPr>
      </w:pPr>
      <w:del w:id="695" w:author="Dhaliwal, Sukhman" w:date="2019-12-05T10:59:00Z">
        <w:r w:rsidRPr="004753AE" w:rsidDel="004753AE">
          <w:rPr>
            <w:b/>
            <w:sz w:val="20"/>
            <w:szCs w:val="20"/>
          </w:rPr>
          <w:delText>SCSI RAID</w:delText>
        </w:r>
      </w:del>
    </w:p>
    <w:p w:rsidR="004753AE" w:rsidRPr="004753AE" w:rsidDel="004753AE" w:rsidRDefault="004753AE" w:rsidP="004753AE">
      <w:pPr>
        <w:pStyle w:val="NoSpacing"/>
        <w:rPr>
          <w:del w:id="696" w:author="Dhaliwal, Sukhman" w:date="2019-12-05T10:59:00Z"/>
          <w:sz w:val="20"/>
          <w:szCs w:val="20"/>
        </w:rPr>
      </w:pPr>
      <w:del w:id="697" w:author="Dhaliwal, Sukhman" w:date="2019-12-05T10:59:00Z">
        <w:r w:rsidRPr="004753AE" w:rsidDel="004753AE">
          <w:rPr>
            <w:sz w:val="20"/>
            <w:szCs w:val="20"/>
          </w:rPr>
          <w:delText>Currently, Neutrino supports only hardware RAID (Redundant Arrays of Independent Disks) devices. There are many third-party solutions for SCSI RAID available for Neutrino; search for them on the Internet.</w:delText>
        </w:r>
      </w:del>
    </w:p>
    <w:p w:rsidR="004753AE" w:rsidRPr="004753AE" w:rsidDel="004753AE" w:rsidRDefault="004753AE" w:rsidP="004753AE">
      <w:pPr>
        <w:pStyle w:val="NoSpacing"/>
        <w:rPr>
          <w:del w:id="698" w:author="Dhaliwal, Sukhman" w:date="2019-12-05T10:59:00Z"/>
          <w:sz w:val="20"/>
          <w:szCs w:val="20"/>
        </w:rPr>
      </w:pPr>
    </w:p>
    <w:p w:rsidR="004753AE" w:rsidRPr="004753AE" w:rsidDel="004753AE" w:rsidRDefault="004753AE">
      <w:pPr>
        <w:pStyle w:val="NoSpacing"/>
        <w:jc w:val="center"/>
        <w:rPr>
          <w:del w:id="699" w:author="Dhaliwal, Sukhman" w:date="2019-12-05T10:59:00Z"/>
          <w:b/>
          <w:sz w:val="20"/>
          <w:szCs w:val="20"/>
        </w:rPr>
        <w:pPrChange w:id="700" w:author="Dhaliwal, Sukhman" w:date="2019-12-05T10:56:00Z">
          <w:pPr>
            <w:pStyle w:val="NoSpacing"/>
          </w:pPr>
        </w:pPrChange>
      </w:pPr>
      <w:del w:id="701" w:author="Dhaliwal, Sukhman" w:date="2019-12-05T10:59:00Z">
        <w:r w:rsidRPr="004753AE" w:rsidDel="004753AE">
          <w:rPr>
            <w:b/>
            <w:sz w:val="20"/>
            <w:szCs w:val="20"/>
          </w:rPr>
          <w:delText>LS-120</w:delText>
        </w:r>
      </w:del>
    </w:p>
    <w:p w:rsidR="004753AE" w:rsidDel="004753AE" w:rsidRDefault="004753AE" w:rsidP="004753AE">
      <w:pPr>
        <w:pStyle w:val="NoSpacing"/>
        <w:rPr>
          <w:del w:id="702" w:author="Dhaliwal, Sukhman" w:date="2019-12-05T10:58:00Z"/>
          <w:b/>
          <w:sz w:val="20"/>
          <w:szCs w:val="20"/>
        </w:rPr>
      </w:pPr>
      <w:del w:id="703" w:author="Dhaliwal, Sukhman" w:date="2019-12-05T10:59:00Z">
        <w:r w:rsidRPr="004753AE" w:rsidDel="004753AE">
          <w:rPr>
            <w:sz w:val="20"/>
            <w:szCs w:val="20"/>
          </w:rPr>
          <w:delText>LS-120 is a SuperDisk drive that uses new technology to greatly improve head alignment, enabling a much greater storage capacity (120 MB) than conventional 3.5-inch disks. Neutrino treats an LS-120 drive like an EIDE drive.</w:delText>
        </w:r>
      </w:del>
    </w:p>
    <w:p w:rsidR="004753AE" w:rsidRPr="004753AE" w:rsidDel="004753AE" w:rsidRDefault="004753AE" w:rsidP="004753AE">
      <w:pPr>
        <w:pStyle w:val="NoSpacing"/>
        <w:rPr>
          <w:del w:id="704" w:author="Dhaliwal, Sukhman" w:date="2019-12-05T10:58:00Z"/>
          <w:sz w:val="20"/>
          <w:szCs w:val="20"/>
        </w:rPr>
      </w:pPr>
    </w:p>
    <w:p w:rsidR="004753AE" w:rsidRPr="004753AE" w:rsidDel="004753AE" w:rsidRDefault="004753AE">
      <w:pPr>
        <w:pStyle w:val="NoSpacing"/>
        <w:jc w:val="center"/>
        <w:rPr>
          <w:del w:id="705" w:author="Dhaliwal, Sukhman" w:date="2019-12-05T10:58:00Z"/>
          <w:b/>
          <w:sz w:val="20"/>
          <w:szCs w:val="20"/>
          <w:rPrChange w:id="706" w:author="Dhaliwal, Sukhman" w:date="2019-12-05T10:56:00Z">
            <w:rPr>
              <w:del w:id="707" w:author="Dhaliwal, Sukhman" w:date="2019-12-05T10:58:00Z"/>
              <w:sz w:val="20"/>
              <w:szCs w:val="20"/>
            </w:rPr>
          </w:rPrChange>
        </w:rPr>
        <w:pPrChange w:id="708" w:author="Dhaliwal, Sukhman" w:date="2019-12-05T10:56:00Z">
          <w:pPr>
            <w:pStyle w:val="NoSpacing"/>
          </w:pPr>
        </w:pPrChange>
      </w:pPr>
      <w:del w:id="709" w:author="Dhaliwal, Sukhman" w:date="2019-12-05T10:58:00Z">
        <w:r w:rsidRPr="004753AE" w:rsidDel="004753AE">
          <w:rPr>
            <w:b/>
            <w:sz w:val="20"/>
            <w:szCs w:val="20"/>
            <w:rPrChange w:id="710" w:author="Dhaliwal, Sukhman" w:date="2019-12-05T10:56:00Z">
              <w:rPr>
                <w:sz w:val="20"/>
                <w:szCs w:val="20"/>
              </w:rPr>
            </w:rPrChange>
          </w:rPr>
          <w:delText>ORB</w:delText>
        </w:r>
      </w:del>
    </w:p>
    <w:p w:rsidR="004753AE" w:rsidRPr="004753AE" w:rsidDel="004753AE" w:rsidRDefault="004753AE" w:rsidP="004753AE">
      <w:pPr>
        <w:pStyle w:val="NoSpacing"/>
        <w:rPr>
          <w:del w:id="711" w:author="Dhaliwal, Sukhman" w:date="2019-12-05T10:56:00Z"/>
          <w:sz w:val="20"/>
          <w:szCs w:val="20"/>
        </w:rPr>
      </w:pPr>
      <w:del w:id="712" w:author="Dhaliwal, Sukhman" w:date="2019-12-05T10:58:00Z">
        <w:r w:rsidRPr="004753AE" w:rsidDel="004753AE">
          <w:rPr>
            <w:sz w:val="20"/>
            <w:szCs w:val="20"/>
          </w:rPr>
          <w:delText>An ORB drive is a fast, large-capacity, removable storage disk drive that uses 3.5″ storage media and attaches to the EIDE (ATA) chain. Ensure that the hardware is set up correctly and that the BIOS detects the hardware properly. An ORB drive is simple to set up, and appears in the /dev directory as a hard disk. For example:</w:delText>
        </w:r>
      </w:del>
    </w:p>
    <w:p w:rsidR="004753AE" w:rsidRPr="004753AE" w:rsidDel="004753AE" w:rsidRDefault="004753AE" w:rsidP="004753AE">
      <w:pPr>
        <w:pStyle w:val="NoSpacing"/>
        <w:rPr>
          <w:del w:id="713" w:author="Dhaliwal, Sukhman" w:date="2019-12-05T10:56:00Z"/>
          <w:sz w:val="20"/>
          <w:szCs w:val="20"/>
        </w:rPr>
      </w:pPr>
    </w:p>
    <w:p w:rsidR="004753AE" w:rsidRPr="004753AE" w:rsidDel="004753AE" w:rsidRDefault="004753AE" w:rsidP="004753AE">
      <w:pPr>
        <w:pStyle w:val="NoSpacing"/>
        <w:rPr>
          <w:del w:id="714" w:author="Dhaliwal, Sukhman" w:date="2019-12-05T10:56:00Z"/>
          <w:sz w:val="20"/>
          <w:szCs w:val="20"/>
        </w:rPr>
      </w:pPr>
      <w:del w:id="715" w:author="Dhaliwal, Sukhman" w:date="2019-12-05T10:58:00Z">
        <w:r w:rsidRPr="004753AE" w:rsidDel="004753AE">
          <w:rPr>
            <w:sz w:val="20"/>
            <w:szCs w:val="20"/>
          </w:rPr>
          <w:delText>The hard disk as a primary master appears as /dev/hd0</w:delText>
        </w:r>
      </w:del>
      <w:del w:id="716" w:author="Dhaliwal, Sukhman" w:date="2019-12-05T10:56:00Z">
        <w:r w:rsidRPr="004753AE" w:rsidDel="004753AE">
          <w:rPr>
            <w:sz w:val="20"/>
            <w:szCs w:val="20"/>
          </w:rPr>
          <w:delText>.</w:delText>
        </w:r>
      </w:del>
    </w:p>
    <w:p w:rsidR="004753AE" w:rsidRPr="004753AE" w:rsidDel="004753AE" w:rsidRDefault="004753AE" w:rsidP="004753AE">
      <w:pPr>
        <w:pStyle w:val="NoSpacing"/>
        <w:rPr>
          <w:del w:id="717" w:author="Dhaliwal, Sukhman" w:date="2019-12-05T10:56:00Z"/>
          <w:sz w:val="20"/>
          <w:szCs w:val="20"/>
        </w:rPr>
      </w:pPr>
      <w:del w:id="718" w:author="Dhaliwal, Sukhman" w:date="2019-12-05T10:58:00Z">
        <w:r w:rsidRPr="004753AE" w:rsidDel="004753AE">
          <w:rPr>
            <w:sz w:val="20"/>
            <w:szCs w:val="20"/>
          </w:rPr>
          <w:delText>The ORB drive set up as a primary slave appears as /dev/hd1.</w:delText>
        </w:r>
      </w:del>
    </w:p>
    <w:p w:rsidR="004753AE" w:rsidRPr="004753AE" w:rsidDel="004753AE" w:rsidRDefault="004753AE" w:rsidP="004753AE">
      <w:pPr>
        <w:pStyle w:val="NoSpacing"/>
        <w:rPr>
          <w:del w:id="719" w:author="Dhaliwal, Sukhman" w:date="2019-12-05T10:56:00Z"/>
          <w:sz w:val="20"/>
          <w:szCs w:val="20"/>
        </w:rPr>
      </w:pPr>
      <w:del w:id="720" w:author="Dhaliwal, Sukhman" w:date="2019-12-05T10:58:00Z">
        <w:r w:rsidRPr="004753AE" w:rsidDel="004753AE">
          <w:rPr>
            <w:sz w:val="20"/>
            <w:szCs w:val="20"/>
          </w:rPr>
          <w:delText>To mount an ORB drive:</w:delText>
        </w:r>
      </w:del>
    </w:p>
    <w:p w:rsidR="004753AE" w:rsidRPr="004753AE" w:rsidDel="004753AE" w:rsidRDefault="004753AE" w:rsidP="004753AE">
      <w:pPr>
        <w:pStyle w:val="NoSpacing"/>
        <w:rPr>
          <w:del w:id="721" w:author="Dhaliwal, Sukhman" w:date="2019-12-05T10:56:00Z"/>
          <w:sz w:val="20"/>
          <w:szCs w:val="20"/>
        </w:rPr>
      </w:pPr>
    </w:p>
    <w:p w:rsidR="004753AE" w:rsidDel="004753AE" w:rsidRDefault="004753AE" w:rsidP="004753AE">
      <w:pPr>
        <w:pStyle w:val="NoSpacing"/>
        <w:rPr>
          <w:del w:id="722" w:author="Dhaliwal, Sukhman" w:date="2019-12-05T10:57:00Z"/>
          <w:sz w:val="20"/>
          <w:szCs w:val="20"/>
        </w:rPr>
      </w:pPr>
      <w:del w:id="723" w:author="Dhaliwal, Sukhman" w:date="2019-12-05T10:58:00Z">
        <w:r w:rsidRPr="004753AE" w:rsidDel="004753AE">
          <w:rPr>
            <w:sz w:val="20"/>
            <w:szCs w:val="20"/>
          </w:rPr>
          <w:delText>mount /dev/hd1 /fs/orb_drive</w:delText>
        </w:r>
      </w:del>
    </w:p>
    <w:p w:rsidR="004753AE" w:rsidRPr="004753AE" w:rsidDel="004753AE" w:rsidRDefault="004753AE" w:rsidP="004753AE">
      <w:pPr>
        <w:pStyle w:val="NoSpacing"/>
        <w:rPr>
          <w:del w:id="724" w:author="Dhaliwal, Sukhman" w:date="2019-12-05T10:58:00Z"/>
          <w:sz w:val="20"/>
          <w:szCs w:val="20"/>
        </w:rPr>
      </w:pPr>
    </w:p>
    <w:p w:rsidR="004753AE" w:rsidRPr="004753AE" w:rsidDel="004753AE" w:rsidRDefault="004753AE">
      <w:pPr>
        <w:rPr>
          <w:del w:id="725" w:author="Dhaliwal, Sukhman" w:date="2019-12-05T10:59:00Z"/>
          <w:sz w:val="20"/>
          <w:szCs w:val="20"/>
        </w:rPr>
      </w:pPr>
    </w:p>
    <w:p w:rsidR="004753AE" w:rsidRPr="004753AE" w:rsidDel="004753AE" w:rsidRDefault="004753AE">
      <w:pPr>
        <w:rPr>
          <w:del w:id="726" w:author="Dhaliwal, Sukhman" w:date="2019-12-05T10:59:00Z"/>
          <w:sz w:val="20"/>
          <w:szCs w:val="20"/>
        </w:rPr>
      </w:pPr>
    </w:p>
    <w:p w:rsidR="004753AE" w:rsidRPr="00BC53F5" w:rsidDel="004753AE" w:rsidRDefault="004753AE">
      <w:pPr>
        <w:rPr>
          <w:del w:id="727" w:author="Dhaliwal, Sukhman" w:date="2019-12-05T10:59:00Z"/>
          <w:sz w:val="20"/>
          <w:szCs w:val="20"/>
          <w:u w:val="single"/>
        </w:rPr>
      </w:pPr>
    </w:p>
    <w:p w:rsidR="006C1B23" w:rsidRPr="006C1B23" w:rsidDel="004753AE" w:rsidRDefault="006C1B23" w:rsidP="006C1B23">
      <w:pPr>
        <w:pStyle w:val="NoSpacing"/>
        <w:rPr>
          <w:del w:id="728" w:author="Dhaliwal, Sukhman" w:date="2019-12-05T10:59:00Z"/>
          <w:sz w:val="22"/>
          <w:u w:val="single"/>
        </w:rPr>
      </w:pPr>
      <w:del w:id="729" w:author="Dhaliwal, Sukhman" w:date="2019-12-05T10:59:00Z">
        <w:r w:rsidRPr="006C1B23" w:rsidDel="004753AE">
          <w:rPr>
            <w:sz w:val="22"/>
            <w:u w:val="single"/>
          </w:rPr>
          <w:delText>Topic E – Security</w:delText>
        </w:r>
      </w:del>
    </w:p>
    <w:p w:rsidR="006C1B23" w:rsidDel="004753AE" w:rsidRDefault="006C1B23" w:rsidP="006C1B23">
      <w:pPr>
        <w:pStyle w:val="NoSpacing"/>
        <w:rPr>
          <w:del w:id="730" w:author="Dhaliwal, Sukhman" w:date="2019-12-05T10:59:00Z"/>
          <w:sz w:val="22"/>
        </w:rPr>
      </w:pPr>
    </w:p>
    <w:p w:rsidR="006C1B23" w:rsidRPr="004E21F0" w:rsidDel="004753AE" w:rsidRDefault="006C1B23" w:rsidP="006C1B23">
      <w:pPr>
        <w:pStyle w:val="NoSpacing"/>
        <w:rPr>
          <w:del w:id="731" w:author="Dhaliwal, Sukhman" w:date="2019-12-05T10:59:00Z"/>
          <w:sz w:val="20"/>
        </w:rPr>
      </w:pPr>
      <w:del w:id="732" w:author="Dhaliwal, Sukhman" w:date="2019-12-05T10:59:00Z">
        <w:r w:rsidRPr="004E21F0" w:rsidDel="004753AE">
          <w:rPr>
            <w:sz w:val="20"/>
          </w:rPr>
          <w:delText xml:space="preserve">Provide a summary of the </w:delText>
        </w:r>
        <w:r w:rsidDel="004753AE">
          <w:rPr>
            <w:sz w:val="20"/>
          </w:rPr>
          <w:delText>security features provided</w:delText>
        </w:r>
        <w:r w:rsidRPr="004E21F0" w:rsidDel="004753AE">
          <w:rPr>
            <w:sz w:val="20"/>
          </w:rPr>
          <w:delText xml:space="preserve"> by this operating system and how it is similar to and deferent from a standard PC. Suggested sub-topics include:</w:delText>
        </w:r>
      </w:del>
    </w:p>
    <w:p w:rsidR="006C1B23" w:rsidDel="004753AE" w:rsidRDefault="006C1B23" w:rsidP="006C1B23">
      <w:pPr>
        <w:pStyle w:val="NoSpacing"/>
        <w:numPr>
          <w:ilvl w:val="0"/>
          <w:numId w:val="9"/>
        </w:numPr>
        <w:rPr>
          <w:del w:id="733" w:author="Dhaliwal, Sukhman" w:date="2019-12-05T10:59:00Z"/>
          <w:sz w:val="20"/>
        </w:rPr>
      </w:pPr>
      <w:del w:id="734" w:author="Dhaliwal, Sukhman" w:date="2019-12-05T10:59:00Z">
        <w:r w:rsidDel="004753AE">
          <w:rPr>
            <w:sz w:val="20"/>
          </w:rPr>
          <w:delText>What types of user accounts and user permissions does it support</w:delText>
        </w:r>
      </w:del>
    </w:p>
    <w:p w:rsidR="006C1B23" w:rsidDel="004753AE" w:rsidRDefault="006C1B23" w:rsidP="006C1B23">
      <w:pPr>
        <w:pStyle w:val="NoSpacing"/>
        <w:numPr>
          <w:ilvl w:val="0"/>
          <w:numId w:val="9"/>
        </w:numPr>
        <w:rPr>
          <w:del w:id="735" w:author="Dhaliwal, Sukhman" w:date="2019-12-05T10:59:00Z"/>
          <w:sz w:val="20"/>
        </w:rPr>
      </w:pPr>
      <w:del w:id="736" w:author="Dhaliwal, Sukhman" w:date="2019-12-05T10:59:00Z">
        <w:r w:rsidDel="004753AE">
          <w:rPr>
            <w:sz w:val="20"/>
          </w:rPr>
          <w:delText>How does it protect against conflicts / interference between legitimate application processes</w:delText>
        </w:r>
      </w:del>
    </w:p>
    <w:p w:rsidR="006C1B23" w:rsidDel="004753AE" w:rsidRDefault="006C1B23" w:rsidP="006C1B23">
      <w:pPr>
        <w:pStyle w:val="NoSpacing"/>
        <w:numPr>
          <w:ilvl w:val="0"/>
          <w:numId w:val="9"/>
        </w:numPr>
        <w:rPr>
          <w:del w:id="737" w:author="Dhaliwal, Sukhman" w:date="2019-12-05T10:59:00Z"/>
          <w:sz w:val="20"/>
        </w:rPr>
      </w:pPr>
      <w:del w:id="738" w:author="Dhaliwal, Sukhman" w:date="2019-12-05T10:59:00Z">
        <w:r w:rsidDel="004753AE">
          <w:rPr>
            <w:sz w:val="20"/>
          </w:rPr>
          <w:delText>How does it protect against malicious software</w:delText>
        </w:r>
      </w:del>
    </w:p>
    <w:p w:rsidR="006C1B23" w:rsidDel="004753AE" w:rsidRDefault="006C1B23" w:rsidP="006C1B23">
      <w:pPr>
        <w:pStyle w:val="NoSpacing"/>
        <w:numPr>
          <w:ilvl w:val="0"/>
          <w:numId w:val="9"/>
        </w:numPr>
        <w:rPr>
          <w:del w:id="739" w:author="Dhaliwal, Sukhman" w:date="2019-12-05T10:59:00Z"/>
          <w:sz w:val="20"/>
        </w:rPr>
      </w:pPr>
      <w:del w:id="740" w:author="Dhaliwal, Sukhman" w:date="2019-12-05T10:59:00Z">
        <w:r w:rsidDel="004753AE">
          <w:rPr>
            <w:sz w:val="20"/>
          </w:rPr>
          <w:delText>How does it support software updates and security updates</w:delText>
        </w:r>
      </w:del>
    </w:p>
    <w:p w:rsidR="006C1B23" w:rsidDel="004753AE" w:rsidRDefault="006C1B23" w:rsidP="006C1B23">
      <w:pPr>
        <w:pStyle w:val="NoSpacing"/>
        <w:rPr>
          <w:del w:id="741" w:author="Dhaliwal, Sukhman" w:date="2019-12-05T10:59:00Z"/>
          <w:sz w:val="22"/>
        </w:rPr>
      </w:pPr>
    </w:p>
    <w:p w:rsidR="006C1B23" w:rsidRPr="004E21F0" w:rsidDel="004753AE" w:rsidRDefault="006C1B23" w:rsidP="006C1B23">
      <w:pPr>
        <w:pStyle w:val="NoSpacing"/>
        <w:rPr>
          <w:del w:id="742" w:author="Dhaliwal, Sukhman" w:date="2019-12-05T10:59:00Z"/>
          <w:sz w:val="22"/>
        </w:rPr>
      </w:pPr>
    </w:p>
    <w:p w:rsidR="0028757A" w:rsidRPr="00EF1040" w:rsidDel="004753AE" w:rsidRDefault="0028757A" w:rsidP="00D11D63">
      <w:pPr>
        <w:pStyle w:val="NoSpacing"/>
        <w:rPr>
          <w:del w:id="743" w:author="Dhaliwal, Sukhman" w:date="2019-12-05T10:59:00Z"/>
          <w:sz w:val="22"/>
          <w:u w:val="single"/>
        </w:rPr>
      </w:pPr>
      <w:del w:id="744" w:author="Dhaliwal, Sukhman" w:date="2019-12-05T10:59:00Z">
        <w:r w:rsidRPr="00EF1040" w:rsidDel="004753AE">
          <w:rPr>
            <w:sz w:val="22"/>
            <w:u w:val="single"/>
          </w:rPr>
          <w:delText xml:space="preserve">Topic </w:delText>
        </w:r>
        <w:r w:rsidR="006C1B23" w:rsidRPr="00EF1040" w:rsidDel="004753AE">
          <w:rPr>
            <w:sz w:val="22"/>
            <w:u w:val="single"/>
          </w:rPr>
          <w:delText>F</w:delText>
        </w:r>
        <w:r w:rsidRPr="00EF1040" w:rsidDel="004753AE">
          <w:rPr>
            <w:sz w:val="22"/>
            <w:u w:val="single"/>
          </w:rPr>
          <w:delText xml:space="preserve"> – </w:delText>
        </w:r>
        <w:r w:rsidR="004E21F0" w:rsidRPr="00EF1040" w:rsidDel="004753AE">
          <w:rPr>
            <w:sz w:val="22"/>
            <w:u w:val="single"/>
          </w:rPr>
          <w:delText>Network Connectivity</w:delText>
        </w:r>
      </w:del>
    </w:p>
    <w:p w:rsidR="002727B0" w:rsidDel="004753AE" w:rsidRDefault="002727B0" w:rsidP="00D11D63">
      <w:pPr>
        <w:pStyle w:val="NoSpacing"/>
        <w:rPr>
          <w:del w:id="745" w:author="Dhaliwal, Sukhman" w:date="2019-12-05T10:59:00Z"/>
          <w:sz w:val="22"/>
        </w:rPr>
      </w:pPr>
    </w:p>
    <w:p w:rsidR="002727B0" w:rsidRPr="004E21F0" w:rsidDel="004753AE" w:rsidRDefault="002727B0" w:rsidP="002727B0">
      <w:pPr>
        <w:pStyle w:val="NoSpacing"/>
        <w:rPr>
          <w:del w:id="746" w:author="Dhaliwal, Sukhman" w:date="2019-12-05T10:59:00Z"/>
          <w:sz w:val="20"/>
        </w:rPr>
      </w:pPr>
      <w:del w:id="747" w:author="Dhaliwal, Sukhman" w:date="2019-12-05T10:59:00Z">
        <w:r w:rsidRPr="004E21F0" w:rsidDel="004753AE">
          <w:rPr>
            <w:sz w:val="20"/>
          </w:rPr>
          <w:delText xml:space="preserve">Provide a summary of the </w:delText>
        </w:r>
        <w:r w:rsidDel="004753AE">
          <w:rPr>
            <w:sz w:val="20"/>
          </w:rPr>
          <w:delText>network connectivity provided</w:delText>
        </w:r>
        <w:r w:rsidRPr="004E21F0" w:rsidDel="004753AE">
          <w:rPr>
            <w:sz w:val="20"/>
          </w:rPr>
          <w:delText xml:space="preserve"> by this operating system and how it is similar to and deferent from a standard PC. Suggested sub-topics include:</w:delText>
        </w:r>
      </w:del>
    </w:p>
    <w:p w:rsidR="002727B0" w:rsidDel="004753AE" w:rsidRDefault="002727B0" w:rsidP="002727B0">
      <w:pPr>
        <w:pStyle w:val="NoSpacing"/>
        <w:numPr>
          <w:ilvl w:val="0"/>
          <w:numId w:val="9"/>
        </w:numPr>
        <w:rPr>
          <w:del w:id="748" w:author="Dhaliwal, Sukhman" w:date="2019-12-05T10:59:00Z"/>
          <w:sz w:val="20"/>
        </w:rPr>
      </w:pPr>
      <w:del w:id="749" w:author="Dhaliwal, Sukhman" w:date="2019-12-05T10:59:00Z">
        <w:r w:rsidDel="004753AE">
          <w:rPr>
            <w:sz w:val="20"/>
          </w:rPr>
          <w:delText xml:space="preserve">Is the computer stand-alone or part of a larger network </w:delText>
        </w:r>
      </w:del>
    </w:p>
    <w:p w:rsidR="002727B0" w:rsidDel="004753AE" w:rsidRDefault="002727B0" w:rsidP="002727B0">
      <w:pPr>
        <w:pStyle w:val="NoSpacing"/>
        <w:numPr>
          <w:ilvl w:val="0"/>
          <w:numId w:val="9"/>
        </w:numPr>
        <w:rPr>
          <w:del w:id="750" w:author="Dhaliwal, Sukhman" w:date="2019-12-05T10:59:00Z"/>
          <w:sz w:val="20"/>
        </w:rPr>
      </w:pPr>
      <w:del w:id="751" w:author="Dhaliwal, Sukhman" w:date="2019-12-05T10:59:00Z">
        <w:r w:rsidDel="004753AE">
          <w:rPr>
            <w:sz w:val="20"/>
          </w:rPr>
          <w:delText xml:space="preserve">What type of </w:delText>
        </w:r>
        <w:r w:rsidR="00EF1040" w:rsidDel="004753AE">
          <w:rPr>
            <w:sz w:val="20"/>
          </w:rPr>
          <w:delText xml:space="preserve">network and </w:delText>
        </w:r>
        <w:r w:rsidDel="004753AE">
          <w:rPr>
            <w:sz w:val="20"/>
          </w:rPr>
          <w:delText xml:space="preserve">internet </w:delText>
        </w:r>
        <w:r w:rsidR="00EF1040" w:rsidDel="004753AE">
          <w:rPr>
            <w:sz w:val="20"/>
          </w:rPr>
          <w:delText>connections does it provide</w:delText>
        </w:r>
      </w:del>
    </w:p>
    <w:p w:rsidR="00EF1040" w:rsidDel="004753AE" w:rsidRDefault="00EF1040" w:rsidP="002727B0">
      <w:pPr>
        <w:pStyle w:val="NoSpacing"/>
        <w:numPr>
          <w:ilvl w:val="0"/>
          <w:numId w:val="9"/>
        </w:numPr>
        <w:rPr>
          <w:del w:id="752" w:author="Dhaliwal, Sukhman" w:date="2019-12-05T10:59:00Z"/>
          <w:sz w:val="20"/>
        </w:rPr>
      </w:pPr>
      <w:del w:id="753" w:author="Dhaliwal, Sukhman" w:date="2019-12-05T10:59:00Z">
        <w:r w:rsidDel="004753AE">
          <w:rPr>
            <w:sz w:val="20"/>
          </w:rPr>
          <w:delText>Does it provide other services such as backup, firewall, etc.</w:delText>
        </w:r>
      </w:del>
    </w:p>
    <w:p w:rsidR="002727B0" w:rsidDel="004753AE" w:rsidRDefault="002727B0" w:rsidP="00D11D63">
      <w:pPr>
        <w:pStyle w:val="NoSpacing"/>
        <w:rPr>
          <w:del w:id="754" w:author="Dhaliwal, Sukhman" w:date="2019-12-05T10:59:00Z"/>
          <w:sz w:val="22"/>
        </w:rPr>
      </w:pPr>
    </w:p>
    <w:p w:rsidR="0028757A" w:rsidRPr="004E21F0" w:rsidDel="004753AE" w:rsidRDefault="0028757A" w:rsidP="00D11D63">
      <w:pPr>
        <w:pStyle w:val="NoSpacing"/>
        <w:rPr>
          <w:del w:id="755" w:author="Dhaliwal, Sukhman" w:date="2019-12-05T10:59:00Z"/>
          <w:sz w:val="22"/>
        </w:rPr>
      </w:pPr>
    </w:p>
    <w:p w:rsidR="00CA764B" w:rsidRPr="004E21F0" w:rsidDel="004753AE" w:rsidRDefault="00CA764B" w:rsidP="00D11D63">
      <w:pPr>
        <w:pStyle w:val="NoSpacing"/>
        <w:rPr>
          <w:del w:id="756" w:author="Dhaliwal, Sukhman" w:date="2019-12-05T10:59:00Z"/>
          <w:sz w:val="22"/>
        </w:rPr>
      </w:pPr>
    </w:p>
    <w:p w:rsidR="00E52D34" w:rsidRPr="004E21F0" w:rsidDel="004753AE" w:rsidRDefault="00E52D34">
      <w:pPr>
        <w:rPr>
          <w:del w:id="757" w:author="Dhaliwal, Sukhman" w:date="2019-12-05T10:59:00Z"/>
          <w:sz w:val="22"/>
        </w:rPr>
      </w:pPr>
    </w:p>
    <w:p w:rsidR="00CA764B" w:rsidRPr="00E52D34" w:rsidDel="004753AE" w:rsidRDefault="00B377EA" w:rsidP="00D11D63">
      <w:pPr>
        <w:pStyle w:val="NoSpacing"/>
        <w:rPr>
          <w:del w:id="758" w:author="Dhaliwal, Sukhman" w:date="2019-12-05T10:59:00Z"/>
          <w:b/>
          <w:u w:val="single"/>
        </w:rPr>
      </w:pPr>
      <w:del w:id="759" w:author="Dhaliwal, Sukhman" w:date="2019-12-05T10:59:00Z">
        <w:r w:rsidDel="004753AE">
          <w:rPr>
            <w:b/>
            <w:u w:val="single"/>
          </w:rPr>
          <w:delText>Step 2</w:delText>
        </w:r>
        <w:r w:rsidR="00CA764B" w:rsidRPr="00E52D34" w:rsidDel="004753AE">
          <w:rPr>
            <w:b/>
            <w:u w:val="single"/>
          </w:rPr>
          <w:delText xml:space="preserve"> – Concept Map</w:delText>
        </w:r>
      </w:del>
    </w:p>
    <w:p w:rsidR="00CA764B" w:rsidRPr="00B377EA" w:rsidDel="004753AE" w:rsidRDefault="00CA764B" w:rsidP="00D11D63">
      <w:pPr>
        <w:pStyle w:val="NoSpacing"/>
        <w:rPr>
          <w:del w:id="760" w:author="Dhaliwal, Sukhman" w:date="2019-12-05T10:59:00Z"/>
          <w:sz w:val="28"/>
        </w:rPr>
      </w:pPr>
    </w:p>
    <w:p w:rsidR="00BA4925" w:rsidRPr="00B377EA" w:rsidDel="004753AE" w:rsidRDefault="00E52D34" w:rsidP="00E52D34">
      <w:pPr>
        <w:pStyle w:val="NoSpacing"/>
        <w:rPr>
          <w:del w:id="761" w:author="Dhaliwal, Sukhman" w:date="2019-12-05T10:59:00Z"/>
          <w:sz w:val="22"/>
        </w:rPr>
      </w:pPr>
      <w:del w:id="762" w:author="Dhaliwal, Sukhman" w:date="2019-12-05T10:59:00Z">
        <w:r w:rsidRPr="00B377EA" w:rsidDel="004753AE">
          <w:rPr>
            <w:sz w:val="22"/>
          </w:rPr>
          <w:delText xml:space="preserve">Create a </w:delText>
        </w:r>
        <w:r w:rsidR="00BA4925" w:rsidRPr="00B377EA" w:rsidDel="004753AE">
          <w:rPr>
            <w:sz w:val="22"/>
          </w:rPr>
          <w:delText xml:space="preserve"> </w:delText>
        </w:r>
        <w:r w:rsidRPr="00B377EA" w:rsidDel="004753AE">
          <w:rPr>
            <w:sz w:val="22"/>
          </w:rPr>
          <w:delText>“concept map”</w:delText>
        </w:r>
        <w:r w:rsidR="00BA4925" w:rsidRPr="00B377EA" w:rsidDel="004753AE">
          <w:rPr>
            <w:sz w:val="22"/>
          </w:rPr>
          <w:delText xml:space="preserve"> as a final report of your organized research</w:delText>
        </w:r>
        <w:r w:rsidRPr="00B377EA" w:rsidDel="004753AE">
          <w:rPr>
            <w:sz w:val="22"/>
          </w:rPr>
          <w:delText xml:space="preserve">. </w:delText>
        </w:r>
      </w:del>
    </w:p>
    <w:p w:rsidR="00BA4925" w:rsidDel="004753AE" w:rsidRDefault="00E52D34" w:rsidP="00B377EA">
      <w:pPr>
        <w:pStyle w:val="NoSpacing"/>
        <w:numPr>
          <w:ilvl w:val="0"/>
          <w:numId w:val="10"/>
        </w:numPr>
        <w:rPr>
          <w:del w:id="763" w:author="Dhaliwal, Sukhman" w:date="2019-12-05T10:59:00Z"/>
          <w:sz w:val="22"/>
        </w:rPr>
      </w:pPr>
      <w:del w:id="764" w:author="Dhaliwal, Sukhman" w:date="2019-12-05T10:59:00Z">
        <w:r w:rsidRPr="00B377EA" w:rsidDel="004753AE">
          <w:rPr>
            <w:sz w:val="22"/>
          </w:rPr>
          <w:delText xml:space="preserve">Use the </w:delText>
        </w:r>
        <w:r w:rsidR="00B377EA" w:rsidRPr="00B377EA" w:rsidDel="004753AE">
          <w:rPr>
            <w:sz w:val="22"/>
          </w:rPr>
          <w:delText xml:space="preserve">diagram </w:delText>
        </w:r>
        <w:r w:rsidR="00B377EA" w:rsidDel="004753AE">
          <w:rPr>
            <w:sz w:val="22"/>
          </w:rPr>
          <w:delText>in the introduction</w:delText>
        </w:r>
        <w:r w:rsidRPr="00B377EA" w:rsidDel="004753AE">
          <w:rPr>
            <w:sz w:val="22"/>
          </w:rPr>
          <w:delText xml:space="preserve"> as a starting point. </w:delText>
        </w:r>
      </w:del>
    </w:p>
    <w:p w:rsidR="00B377EA" w:rsidDel="004753AE" w:rsidRDefault="00B377EA" w:rsidP="00B377EA">
      <w:pPr>
        <w:pStyle w:val="NoSpacing"/>
        <w:numPr>
          <w:ilvl w:val="0"/>
          <w:numId w:val="10"/>
        </w:numPr>
        <w:rPr>
          <w:del w:id="765" w:author="Dhaliwal, Sukhman" w:date="2019-12-05T10:59:00Z"/>
          <w:sz w:val="22"/>
        </w:rPr>
      </w:pPr>
      <w:del w:id="766" w:author="Dhaliwal, Sukhman" w:date="2019-12-05T10:59:00Z">
        <w:r w:rsidDel="004753AE">
          <w:rPr>
            <w:sz w:val="22"/>
          </w:rPr>
          <w:delText xml:space="preserve">You should have six (6) first level topics from “Application Software” </w:delText>
        </w:r>
        <w:r w:rsidDel="004753AE">
          <w:rPr>
            <w:sz w:val="22"/>
          </w:rPr>
          <w:br/>
          <w:delText>to “Network Connectivity”</w:delText>
        </w:r>
      </w:del>
    </w:p>
    <w:p w:rsidR="00B377EA" w:rsidDel="004753AE" w:rsidRDefault="00B377EA" w:rsidP="00B377EA">
      <w:pPr>
        <w:pStyle w:val="NoSpacing"/>
        <w:numPr>
          <w:ilvl w:val="0"/>
          <w:numId w:val="10"/>
        </w:numPr>
        <w:rPr>
          <w:del w:id="767" w:author="Dhaliwal, Sukhman" w:date="2019-12-05T10:59:00Z"/>
          <w:sz w:val="22"/>
        </w:rPr>
      </w:pPr>
      <w:del w:id="768" w:author="Dhaliwal, Sukhman" w:date="2019-12-05T10:59:00Z">
        <w:r w:rsidDel="004753AE">
          <w:rPr>
            <w:sz w:val="22"/>
          </w:rPr>
          <w:delText>Each first level topic should have at least three (3) sub-topics</w:delText>
        </w:r>
      </w:del>
    </w:p>
    <w:p w:rsidR="00B377EA" w:rsidRPr="00B377EA" w:rsidDel="004753AE" w:rsidRDefault="00B377EA" w:rsidP="00B377EA">
      <w:pPr>
        <w:pStyle w:val="NoSpacing"/>
        <w:numPr>
          <w:ilvl w:val="0"/>
          <w:numId w:val="10"/>
        </w:numPr>
        <w:rPr>
          <w:del w:id="769" w:author="Dhaliwal, Sukhman" w:date="2019-12-05T10:59:00Z"/>
          <w:sz w:val="22"/>
        </w:rPr>
      </w:pPr>
      <w:del w:id="770" w:author="Dhaliwal, Sukhman" w:date="2019-12-05T10:59:00Z">
        <w:r w:rsidDel="004753AE">
          <w:rPr>
            <w:sz w:val="22"/>
          </w:rPr>
          <w:delText>Each sub-topic should be supported by a number of facts / items of interest</w:delText>
        </w:r>
      </w:del>
    </w:p>
    <w:p w:rsidR="00B377EA" w:rsidDel="004753AE" w:rsidRDefault="00B377EA" w:rsidP="00E52D34">
      <w:pPr>
        <w:pStyle w:val="NoSpacing"/>
        <w:rPr>
          <w:del w:id="771" w:author="Dhaliwal, Sukhman" w:date="2019-12-05T10:59:00Z"/>
          <w:sz w:val="22"/>
        </w:rPr>
      </w:pPr>
    </w:p>
    <w:p w:rsidR="00B377EA" w:rsidRPr="00B377EA" w:rsidDel="004753AE" w:rsidRDefault="00B377EA" w:rsidP="00B377EA">
      <w:pPr>
        <w:pStyle w:val="NoSpacing"/>
        <w:rPr>
          <w:del w:id="772" w:author="Dhaliwal, Sukhman" w:date="2019-12-05T10:59:00Z"/>
          <w:sz w:val="22"/>
        </w:rPr>
      </w:pPr>
      <w:del w:id="773" w:author="Dhaliwal, Sukhman" w:date="2019-12-05T10:59:00Z">
        <w:r w:rsidRPr="00B377EA" w:rsidDel="004753AE">
          <w:rPr>
            <w:sz w:val="22"/>
          </w:rPr>
          <w:delText>Select the best and most interesting information from your organized research.</w:delText>
        </w:r>
      </w:del>
    </w:p>
    <w:p w:rsidR="00B377EA" w:rsidRPr="00B377EA" w:rsidDel="004753AE" w:rsidRDefault="00B377EA" w:rsidP="00B377EA">
      <w:pPr>
        <w:pStyle w:val="NoSpacing"/>
        <w:numPr>
          <w:ilvl w:val="0"/>
          <w:numId w:val="11"/>
        </w:numPr>
        <w:rPr>
          <w:del w:id="774" w:author="Dhaliwal, Sukhman" w:date="2019-12-05T10:59:00Z"/>
          <w:sz w:val="22"/>
        </w:rPr>
      </w:pPr>
      <w:del w:id="775" w:author="Dhaliwal, Sukhman" w:date="2019-12-05T10:59:00Z">
        <w:r w:rsidRPr="00B377EA" w:rsidDel="004753AE">
          <w:rPr>
            <w:sz w:val="22"/>
          </w:rPr>
          <w:delText>Summarize and edit your information to fit on the concept map.</w:delText>
        </w:r>
      </w:del>
    </w:p>
    <w:p w:rsidR="00B377EA" w:rsidRPr="00B377EA" w:rsidDel="004753AE" w:rsidRDefault="00B377EA" w:rsidP="00E52D34">
      <w:pPr>
        <w:pStyle w:val="NoSpacing"/>
        <w:rPr>
          <w:del w:id="776" w:author="Dhaliwal, Sukhman" w:date="2019-12-05T10:59:00Z"/>
          <w:sz w:val="22"/>
          <w:szCs w:val="22"/>
        </w:rPr>
      </w:pPr>
    </w:p>
    <w:p w:rsidR="00BA4925" w:rsidRPr="00B377EA" w:rsidDel="004753AE" w:rsidRDefault="004942CF" w:rsidP="00E52D34">
      <w:pPr>
        <w:pStyle w:val="NoSpacing"/>
        <w:rPr>
          <w:del w:id="777" w:author="Dhaliwal, Sukhman" w:date="2019-12-05T10:59:00Z"/>
          <w:sz w:val="22"/>
          <w:szCs w:val="22"/>
        </w:rPr>
      </w:pPr>
      <w:del w:id="778" w:author="Dhaliwal, Sukhman" w:date="2019-12-05T10:59:00Z">
        <w:r w:rsidDel="004753AE">
          <w:rPr>
            <w:sz w:val="22"/>
            <w:szCs w:val="22"/>
          </w:rPr>
          <w:delText>Upload your Research Notes and Concept Map to your GitHub Repository</w:delText>
        </w:r>
      </w:del>
    </w:p>
    <w:p w:rsidR="00CA764B" w:rsidDel="004753AE" w:rsidRDefault="00B377EA" w:rsidP="00B377EA">
      <w:pPr>
        <w:pStyle w:val="NoSpacing"/>
        <w:numPr>
          <w:ilvl w:val="0"/>
          <w:numId w:val="11"/>
        </w:numPr>
        <w:rPr>
          <w:del w:id="779" w:author="Dhaliwal, Sukhman" w:date="2019-12-05T10:59:00Z"/>
          <w:sz w:val="22"/>
          <w:szCs w:val="22"/>
        </w:rPr>
      </w:pPr>
      <w:del w:id="780" w:author="Dhaliwal, Sukhman" w:date="2019-12-05T10:59:00Z">
        <w:r w:rsidRPr="00B377EA" w:rsidDel="004753AE">
          <w:rPr>
            <w:sz w:val="22"/>
            <w:szCs w:val="22"/>
          </w:rPr>
          <w:delText xml:space="preserve">Your concept map can be created using: Smart Ideas, Prezi, PowerPoint or other </w:delText>
        </w:r>
        <w:r w:rsidR="00562815" w:rsidDel="004753AE">
          <w:rPr>
            <w:sz w:val="22"/>
            <w:szCs w:val="22"/>
          </w:rPr>
          <w:br/>
        </w:r>
        <w:r w:rsidRPr="00B377EA" w:rsidDel="004753AE">
          <w:rPr>
            <w:sz w:val="22"/>
            <w:szCs w:val="22"/>
          </w:rPr>
          <w:delText>similar applications.</w:delText>
        </w:r>
      </w:del>
    </w:p>
    <w:p w:rsidR="004942CF" w:rsidDel="004753AE" w:rsidRDefault="004942CF" w:rsidP="00B377EA">
      <w:pPr>
        <w:pStyle w:val="NoSpacing"/>
        <w:numPr>
          <w:ilvl w:val="0"/>
          <w:numId w:val="11"/>
        </w:numPr>
        <w:rPr>
          <w:del w:id="781" w:author="Dhaliwal, Sukhman" w:date="2019-12-05T10:59:00Z"/>
          <w:sz w:val="22"/>
          <w:szCs w:val="22"/>
        </w:rPr>
      </w:pPr>
      <w:del w:id="782" w:author="Dhaliwal, Sukhman" w:date="2019-12-05T10:59:00Z">
        <w:r w:rsidDel="004753AE">
          <w:rPr>
            <w:sz w:val="22"/>
            <w:szCs w:val="22"/>
          </w:rPr>
          <w:delText>Option1: Create and upload a PDF of your concept map</w:delText>
        </w:r>
      </w:del>
    </w:p>
    <w:p w:rsidR="004942CF" w:rsidDel="004753AE" w:rsidRDefault="004942CF" w:rsidP="00B377EA">
      <w:pPr>
        <w:pStyle w:val="NoSpacing"/>
        <w:numPr>
          <w:ilvl w:val="0"/>
          <w:numId w:val="11"/>
        </w:numPr>
        <w:rPr>
          <w:del w:id="783" w:author="Dhaliwal, Sukhman" w:date="2019-12-05T10:59:00Z"/>
          <w:sz w:val="22"/>
          <w:szCs w:val="22"/>
        </w:rPr>
      </w:pPr>
      <w:del w:id="784" w:author="Dhaliwal, Sukhman" w:date="2019-12-05T10:59:00Z">
        <w:r w:rsidDel="004753AE">
          <w:rPr>
            <w:sz w:val="22"/>
            <w:szCs w:val="22"/>
          </w:rPr>
          <w:delText>Option2: Include a link to your Concept Map in your Student Questions</w:delText>
        </w:r>
      </w:del>
    </w:p>
    <w:p w:rsidR="004942CF" w:rsidRPr="00B377EA" w:rsidDel="004753AE" w:rsidRDefault="004942CF" w:rsidP="004942CF">
      <w:pPr>
        <w:pStyle w:val="NoSpacing"/>
        <w:numPr>
          <w:ilvl w:val="1"/>
          <w:numId w:val="11"/>
        </w:numPr>
        <w:rPr>
          <w:del w:id="785" w:author="Dhaliwal, Sukhman" w:date="2019-12-05T10:59:00Z"/>
          <w:sz w:val="22"/>
          <w:szCs w:val="22"/>
        </w:rPr>
      </w:pPr>
      <w:del w:id="786" w:author="Dhaliwal, Sukhman" w:date="2019-12-05T10:59:00Z">
        <w:r w:rsidDel="004753AE">
          <w:rPr>
            <w:sz w:val="22"/>
            <w:szCs w:val="22"/>
          </w:rPr>
          <w:delText>Make sure that your link is Sharable so Mr. Nestor can open your map</w:delText>
        </w:r>
      </w:del>
    </w:p>
    <w:p w:rsidR="00B377EA" w:rsidRPr="00B377EA" w:rsidDel="004753AE" w:rsidRDefault="00B377EA" w:rsidP="00D11D63">
      <w:pPr>
        <w:pStyle w:val="NoSpacing"/>
        <w:rPr>
          <w:del w:id="787" w:author="Dhaliwal, Sukhman" w:date="2019-12-05T10:59:00Z"/>
          <w:sz w:val="22"/>
          <w:szCs w:val="22"/>
        </w:rPr>
      </w:pPr>
    </w:p>
    <w:p w:rsidR="00CA764B" w:rsidRPr="00B377EA" w:rsidDel="004753AE" w:rsidRDefault="00CA764B" w:rsidP="00D11D63">
      <w:pPr>
        <w:pStyle w:val="NoSpacing"/>
        <w:rPr>
          <w:del w:id="788" w:author="Dhaliwal, Sukhman" w:date="2019-12-05T10:59:00Z"/>
          <w:sz w:val="28"/>
        </w:rPr>
      </w:pPr>
    </w:p>
    <w:p w:rsidR="00754EB6" w:rsidDel="004753AE" w:rsidRDefault="00754EB6">
      <w:pPr>
        <w:rPr>
          <w:del w:id="789" w:author="Dhaliwal, Sukhman" w:date="2019-12-05T10:59:00Z"/>
          <w:noProof/>
        </w:rPr>
      </w:pPr>
      <w:del w:id="790" w:author="Dhaliwal, Sukhman" w:date="2019-12-05T10:59:00Z">
        <w:r w:rsidDel="004753AE">
          <w:rPr>
            <w:noProof/>
          </w:rPr>
          <w:br w:type="page"/>
        </w:r>
      </w:del>
    </w:p>
    <w:p w:rsidR="00231589" w:rsidRPr="00754EB6" w:rsidDel="004753AE" w:rsidRDefault="00754EB6" w:rsidP="00D11D63">
      <w:pPr>
        <w:pStyle w:val="NoSpacing"/>
        <w:rPr>
          <w:del w:id="791" w:author="Dhaliwal, Sukhman" w:date="2019-12-05T10:59:00Z"/>
          <w:b/>
          <w:noProof/>
          <w:u w:val="single"/>
        </w:rPr>
      </w:pPr>
      <w:del w:id="792" w:author="Dhaliwal, Sukhman" w:date="2019-12-05T10:59:00Z">
        <w:r w:rsidRPr="00754EB6" w:rsidDel="004753AE">
          <w:rPr>
            <w:b/>
            <w:noProof/>
            <w:u w:val="single"/>
          </w:rPr>
          <w:delText>Appendix A</w:delText>
        </w:r>
      </w:del>
    </w:p>
    <w:p w:rsidR="00754EB6" w:rsidDel="004753AE" w:rsidRDefault="00754EB6" w:rsidP="00D11D63">
      <w:pPr>
        <w:pStyle w:val="NoSpacing"/>
        <w:rPr>
          <w:del w:id="793" w:author="Dhaliwal, Sukhman" w:date="2019-12-05T10:59:00Z"/>
          <w:noProof/>
        </w:rPr>
      </w:pPr>
    </w:p>
    <w:tbl>
      <w:tblPr>
        <w:tblStyle w:val="TableGrid"/>
        <w:tblW w:w="0" w:type="auto"/>
        <w:tblLook w:val="04A0" w:firstRow="1" w:lastRow="0" w:firstColumn="1" w:lastColumn="0" w:noHBand="0" w:noVBand="1"/>
      </w:tblPr>
      <w:tblGrid>
        <w:gridCol w:w="2515"/>
        <w:gridCol w:w="3417"/>
        <w:gridCol w:w="3418"/>
      </w:tblGrid>
      <w:tr w:rsidR="00754EB6" w:rsidDel="004753AE" w:rsidTr="00754EB6">
        <w:trPr>
          <w:del w:id="794" w:author="Dhaliwal, Sukhman" w:date="2019-12-05T10:59:00Z"/>
        </w:trPr>
        <w:tc>
          <w:tcPr>
            <w:tcW w:w="2515" w:type="dxa"/>
          </w:tcPr>
          <w:p w:rsidR="00754EB6" w:rsidRPr="00754EB6" w:rsidDel="004753AE" w:rsidRDefault="00754EB6" w:rsidP="00D11D63">
            <w:pPr>
              <w:pStyle w:val="NoSpacing"/>
              <w:rPr>
                <w:del w:id="795" w:author="Dhaliwal, Sukhman" w:date="2019-12-05T10:59:00Z"/>
                <w:b/>
              </w:rPr>
            </w:pPr>
            <w:del w:id="796" w:author="Dhaliwal, Sukhman" w:date="2019-12-05T10:59:00Z">
              <w:r w:rsidRPr="00754EB6" w:rsidDel="004753AE">
                <w:rPr>
                  <w:b/>
                </w:rPr>
                <w:delText>Operating System</w:delText>
              </w:r>
            </w:del>
          </w:p>
        </w:tc>
        <w:tc>
          <w:tcPr>
            <w:tcW w:w="3417" w:type="dxa"/>
          </w:tcPr>
          <w:p w:rsidR="00754EB6" w:rsidRPr="00754EB6" w:rsidDel="004753AE" w:rsidRDefault="00754EB6" w:rsidP="00754EB6">
            <w:pPr>
              <w:pStyle w:val="NoSpacing"/>
              <w:jc w:val="center"/>
              <w:rPr>
                <w:del w:id="797" w:author="Dhaliwal, Sukhman" w:date="2019-12-05T10:59:00Z"/>
                <w:b/>
              </w:rPr>
            </w:pPr>
            <w:del w:id="798" w:author="Dhaliwal, Sukhman" w:date="2019-12-05T10:59:00Z">
              <w:r w:rsidRPr="00754EB6" w:rsidDel="004753AE">
                <w:rPr>
                  <w:b/>
                </w:rPr>
                <w:delText>Student 1</w:delText>
              </w:r>
            </w:del>
          </w:p>
        </w:tc>
        <w:tc>
          <w:tcPr>
            <w:tcW w:w="3418" w:type="dxa"/>
          </w:tcPr>
          <w:p w:rsidR="00754EB6" w:rsidRPr="00754EB6" w:rsidDel="004753AE" w:rsidRDefault="00754EB6" w:rsidP="00754EB6">
            <w:pPr>
              <w:pStyle w:val="NoSpacing"/>
              <w:jc w:val="center"/>
              <w:rPr>
                <w:del w:id="799" w:author="Dhaliwal, Sukhman" w:date="2019-12-05T10:59:00Z"/>
                <w:b/>
              </w:rPr>
            </w:pPr>
            <w:del w:id="800" w:author="Dhaliwal, Sukhman" w:date="2019-12-05T10:59:00Z">
              <w:r w:rsidRPr="00754EB6" w:rsidDel="004753AE">
                <w:rPr>
                  <w:b/>
                </w:rPr>
                <w:delText>Student 2</w:delText>
              </w:r>
            </w:del>
          </w:p>
        </w:tc>
      </w:tr>
      <w:tr w:rsidR="00754EB6" w:rsidDel="004753AE" w:rsidTr="008E6384">
        <w:trPr>
          <w:trHeight w:val="532"/>
          <w:del w:id="801" w:author="Dhaliwal, Sukhman" w:date="2019-12-05T10:59:00Z"/>
        </w:trPr>
        <w:tc>
          <w:tcPr>
            <w:tcW w:w="2515" w:type="dxa"/>
            <w:vAlign w:val="center"/>
          </w:tcPr>
          <w:p w:rsidR="00754EB6" w:rsidRPr="008E6384" w:rsidDel="004753AE" w:rsidRDefault="007942AA" w:rsidP="008E6384">
            <w:pPr>
              <w:pStyle w:val="NoSpacing"/>
              <w:rPr>
                <w:del w:id="802" w:author="Dhaliwal, Sukhman" w:date="2019-12-05T10:59:00Z"/>
                <w:sz w:val="20"/>
              </w:rPr>
            </w:pPr>
            <w:del w:id="803" w:author="Dhaliwal, Sukhman" w:date="2019-12-05T10:59:00Z">
              <w:r w:rsidRPr="008E6384" w:rsidDel="004753AE">
                <w:rPr>
                  <w:sz w:val="20"/>
                </w:rPr>
                <w:delText xml:space="preserve">Ubuntu </w:delText>
              </w:r>
              <w:r w:rsidR="001A572A" w:rsidRPr="008E6384" w:rsidDel="004753AE">
                <w:rPr>
                  <w:sz w:val="20"/>
                </w:rPr>
                <w:br/>
              </w:r>
              <w:r w:rsidRPr="008E6384" w:rsidDel="004753AE">
                <w:rPr>
                  <w:sz w:val="20"/>
                </w:rPr>
                <w:delText>(Linux)</w:delText>
              </w:r>
            </w:del>
          </w:p>
        </w:tc>
        <w:tc>
          <w:tcPr>
            <w:tcW w:w="3417" w:type="dxa"/>
            <w:vAlign w:val="center"/>
          </w:tcPr>
          <w:p w:rsidR="00754EB6" w:rsidDel="004753AE" w:rsidRDefault="00754EB6" w:rsidP="008E6384">
            <w:pPr>
              <w:pStyle w:val="NoSpacing"/>
              <w:rPr>
                <w:del w:id="804" w:author="Dhaliwal, Sukhman" w:date="2019-12-05T10:59:00Z"/>
              </w:rPr>
            </w:pPr>
          </w:p>
        </w:tc>
        <w:tc>
          <w:tcPr>
            <w:tcW w:w="3418" w:type="dxa"/>
            <w:vAlign w:val="center"/>
          </w:tcPr>
          <w:p w:rsidR="00754EB6" w:rsidDel="004753AE" w:rsidRDefault="00754EB6" w:rsidP="008E6384">
            <w:pPr>
              <w:pStyle w:val="NoSpacing"/>
              <w:rPr>
                <w:del w:id="805" w:author="Dhaliwal, Sukhman" w:date="2019-12-05T10:59:00Z"/>
              </w:rPr>
            </w:pPr>
          </w:p>
        </w:tc>
      </w:tr>
      <w:tr w:rsidR="00754EB6" w:rsidDel="004753AE" w:rsidTr="008E6384">
        <w:trPr>
          <w:trHeight w:val="532"/>
          <w:del w:id="806" w:author="Dhaliwal, Sukhman" w:date="2019-12-05T10:59:00Z"/>
        </w:trPr>
        <w:tc>
          <w:tcPr>
            <w:tcW w:w="2515" w:type="dxa"/>
            <w:vAlign w:val="center"/>
          </w:tcPr>
          <w:p w:rsidR="00754EB6" w:rsidRPr="008E6384" w:rsidDel="004753AE" w:rsidRDefault="002358C6" w:rsidP="008E6384">
            <w:pPr>
              <w:pStyle w:val="NoSpacing"/>
              <w:rPr>
                <w:del w:id="807" w:author="Dhaliwal, Sukhman" w:date="2019-12-05T10:59:00Z"/>
                <w:sz w:val="20"/>
              </w:rPr>
            </w:pPr>
            <w:del w:id="808" w:author="Dhaliwal, Sukhman" w:date="2019-12-05T10:59:00Z">
              <w:r w:rsidRPr="008E6384" w:rsidDel="004753AE">
                <w:rPr>
                  <w:sz w:val="20"/>
                </w:rPr>
                <w:delText>z</w:delText>
              </w:r>
              <w:r w:rsidR="007942AA" w:rsidRPr="008E6384" w:rsidDel="004753AE">
                <w:rPr>
                  <w:sz w:val="20"/>
                </w:rPr>
                <w:delText xml:space="preserve">/OS </w:delText>
              </w:r>
              <w:r w:rsidR="001A572A" w:rsidRPr="008E6384" w:rsidDel="004753AE">
                <w:rPr>
                  <w:sz w:val="20"/>
                </w:rPr>
                <w:br/>
              </w:r>
              <w:r w:rsidR="007942AA" w:rsidRPr="008E6384" w:rsidDel="004753AE">
                <w:rPr>
                  <w:sz w:val="20"/>
                </w:rPr>
                <w:delText>(IBM)</w:delText>
              </w:r>
            </w:del>
          </w:p>
        </w:tc>
        <w:tc>
          <w:tcPr>
            <w:tcW w:w="3417" w:type="dxa"/>
            <w:vAlign w:val="center"/>
          </w:tcPr>
          <w:p w:rsidR="00754EB6" w:rsidDel="004753AE" w:rsidRDefault="00754EB6" w:rsidP="008E6384">
            <w:pPr>
              <w:pStyle w:val="NoSpacing"/>
              <w:rPr>
                <w:del w:id="809" w:author="Dhaliwal, Sukhman" w:date="2019-12-05T10:59:00Z"/>
              </w:rPr>
            </w:pPr>
          </w:p>
        </w:tc>
        <w:tc>
          <w:tcPr>
            <w:tcW w:w="3418" w:type="dxa"/>
            <w:vAlign w:val="center"/>
          </w:tcPr>
          <w:p w:rsidR="00754EB6" w:rsidDel="004753AE" w:rsidRDefault="00754EB6" w:rsidP="008E6384">
            <w:pPr>
              <w:pStyle w:val="NoSpacing"/>
              <w:rPr>
                <w:del w:id="810" w:author="Dhaliwal, Sukhman" w:date="2019-12-05T10:59:00Z"/>
              </w:rPr>
            </w:pPr>
          </w:p>
        </w:tc>
      </w:tr>
      <w:tr w:rsidR="00754EB6" w:rsidDel="004753AE" w:rsidTr="008E6384">
        <w:trPr>
          <w:trHeight w:val="532"/>
          <w:del w:id="811" w:author="Dhaliwal, Sukhman" w:date="2019-12-05T10:59:00Z"/>
        </w:trPr>
        <w:tc>
          <w:tcPr>
            <w:tcW w:w="2515" w:type="dxa"/>
            <w:vAlign w:val="center"/>
          </w:tcPr>
          <w:p w:rsidR="00754EB6" w:rsidRPr="008E6384" w:rsidDel="004753AE" w:rsidRDefault="002E6B10" w:rsidP="008E6384">
            <w:pPr>
              <w:pStyle w:val="NoSpacing"/>
              <w:rPr>
                <w:del w:id="812" w:author="Dhaliwal, Sukhman" w:date="2019-12-05T10:59:00Z"/>
                <w:sz w:val="20"/>
              </w:rPr>
            </w:pPr>
            <w:del w:id="813" w:author="Dhaliwal, Sukhman" w:date="2019-12-05T10:59:00Z">
              <w:r w:rsidRPr="008E6384" w:rsidDel="004753AE">
                <w:rPr>
                  <w:sz w:val="20"/>
                </w:rPr>
                <w:delText xml:space="preserve">Solaris </w:delText>
              </w:r>
              <w:r w:rsidR="001A572A" w:rsidRPr="008E6384" w:rsidDel="004753AE">
                <w:rPr>
                  <w:sz w:val="20"/>
                </w:rPr>
                <w:br/>
              </w:r>
              <w:r w:rsidRPr="008E6384" w:rsidDel="004753AE">
                <w:rPr>
                  <w:sz w:val="20"/>
                </w:rPr>
                <w:delText>(Oracle)</w:delText>
              </w:r>
            </w:del>
          </w:p>
        </w:tc>
        <w:tc>
          <w:tcPr>
            <w:tcW w:w="3417" w:type="dxa"/>
            <w:vAlign w:val="center"/>
          </w:tcPr>
          <w:p w:rsidR="00754EB6" w:rsidDel="004753AE" w:rsidRDefault="00754EB6" w:rsidP="008E6384">
            <w:pPr>
              <w:pStyle w:val="NoSpacing"/>
              <w:rPr>
                <w:del w:id="814" w:author="Dhaliwal, Sukhman" w:date="2019-12-05T10:59:00Z"/>
              </w:rPr>
            </w:pPr>
          </w:p>
        </w:tc>
        <w:tc>
          <w:tcPr>
            <w:tcW w:w="3418" w:type="dxa"/>
            <w:vAlign w:val="center"/>
          </w:tcPr>
          <w:p w:rsidR="00754EB6" w:rsidDel="004753AE" w:rsidRDefault="00754EB6" w:rsidP="008E6384">
            <w:pPr>
              <w:pStyle w:val="NoSpacing"/>
              <w:rPr>
                <w:del w:id="815" w:author="Dhaliwal, Sukhman" w:date="2019-12-05T10:59:00Z"/>
              </w:rPr>
            </w:pPr>
          </w:p>
        </w:tc>
      </w:tr>
      <w:tr w:rsidR="00754EB6" w:rsidDel="004753AE" w:rsidTr="008E6384">
        <w:trPr>
          <w:trHeight w:val="532"/>
          <w:del w:id="816" w:author="Dhaliwal, Sukhman" w:date="2019-12-05T10:59:00Z"/>
        </w:trPr>
        <w:tc>
          <w:tcPr>
            <w:tcW w:w="2515" w:type="dxa"/>
            <w:vAlign w:val="center"/>
          </w:tcPr>
          <w:p w:rsidR="00754EB6" w:rsidRPr="008E6384" w:rsidDel="004753AE" w:rsidRDefault="002E6B10" w:rsidP="008E6384">
            <w:pPr>
              <w:pStyle w:val="NoSpacing"/>
              <w:rPr>
                <w:del w:id="817" w:author="Dhaliwal, Sukhman" w:date="2019-12-05T10:59:00Z"/>
                <w:sz w:val="20"/>
              </w:rPr>
            </w:pPr>
            <w:del w:id="818" w:author="Dhaliwal, Sukhman" w:date="2019-12-05T10:59:00Z">
              <w:r w:rsidRPr="008E6384" w:rsidDel="004753AE">
                <w:rPr>
                  <w:sz w:val="20"/>
                </w:rPr>
                <w:delText xml:space="preserve">HP-UX </w:delText>
              </w:r>
              <w:r w:rsidR="001A572A" w:rsidRPr="008E6384" w:rsidDel="004753AE">
                <w:rPr>
                  <w:sz w:val="20"/>
                </w:rPr>
                <w:br/>
              </w:r>
              <w:r w:rsidRPr="008E6384" w:rsidDel="004753AE">
                <w:rPr>
                  <w:sz w:val="20"/>
                </w:rPr>
                <w:delText>(Hewlett Packard)</w:delText>
              </w:r>
            </w:del>
          </w:p>
        </w:tc>
        <w:tc>
          <w:tcPr>
            <w:tcW w:w="3417" w:type="dxa"/>
            <w:vAlign w:val="center"/>
          </w:tcPr>
          <w:p w:rsidR="00754EB6" w:rsidDel="004753AE" w:rsidRDefault="00754EB6" w:rsidP="008E6384">
            <w:pPr>
              <w:pStyle w:val="NoSpacing"/>
              <w:rPr>
                <w:del w:id="819" w:author="Dhaliwal, Sukhman" w:date="2019-12-05T10:59:00Z"/>
              </w:rPr>
            </w:pPr>
          </w:p>
        </w:tc>
        <w:tc>
          <w:tcPr>
            <w:tcW w:w="3418" w:type="dxa"/>
            <w:vAlign w:val="center"/>
          </w:tcPr>
          <w:p w:rsidR="00754EB6" w:rsidDel="004753AE" w:rsidRDefault="00754EB6" w:rsidP="008E6384">
            <w:pPr>
              <w:pStyle w:val="NoSpacing"/>
              <w:rPr>
                <w:del w:id="820" w:author="Dhaliwal, Sukhman" w:date="2019-12-05T10:59:00Z"/>
              </w:rPr>
            </w:pPr>
          </w:p>
        </w:tc>
      </w:tr>
      <w:tr w:rsidR="00754EB6" w:rsidDel="004753AE" w:rsidTr="008E6384">
        <w:trPr>
          <w:trHeight w:val="532"/>
          <w:del w:id="821" w:author="Dhaliwal, Sukhman" w:date="2019-12-05T10:59:00Z"/>
        </w:trPr>
        <w:tc>
          <w:tcPr>
            <w:tcW w:w="2515" w:type="dxa"/>
            <w:vAlign w:val="center"/>
          </w:tcPr>
          <w:p w:rsidR="00754EB6" w:rsidRPr="008E6384" w:rsidDel="004753AE" w:rsidRDefault="001A572A" w:rsidP="008E6384">
            <w:pPr>
              <w:pStyle w:val="NoSpacing"/>
              <w:rPr>
                <w:del w:id="822" w:author="Dhaliwal, Sukhman" w:date="2019-12-05T10:59:00Z"/>
                <w:sz w:val="20"/>
              </w:rPr>
            </w:pPr>
            <w:del w:id="823" w:author="Dhaliwal, Sukhman" w:date="2019-12-05T10:59:00Z">
              <w:r w:rsidRPr="008E6384" w:rsidDel="004753AE">
                <w:rPr>
                  <w:sz w:val="20"/>
                </w:rPr>
                <w:delText>Windows</w:delText>
              </w:r>
              <w:r w:rsidR="002E6B10" w:rsidRPr="008E6384" w:rsidDel="004753AE">
                <w:rPr>
                  <w:sz w:val="20"/>
                </w:rPr>
                <w:delText xml:space="preserve"> NT </w:delText>
              </w:r>
              <w:r w:rsidRPr="008E6384" w:rsidDel="004753AE">
                <w:rPr>
                  <w:sz w:val="20"/>
                </w:rPr>
                <w:br/>
              </w:r>
              <w:r w:rsidR="002E6B10" w:rsidRPr="008E6384" w:rsidDel="004753AE">
                <w:rPr>
                  <w:sz w:val="20"/>
                </w:rPr>
                <w:delText>(</w:delText>
              </w:r>
              <w:r w:rsidRPr="008E6384" w:rsidDel="004753AE">
                <w:rPr>
                  <w:sz w:val="20"/>
                </w:rPr>
                <w:delText>Windows Server)</w:delText>
              </w:r>
            </w:del>
          </w:p>
        </w:tc>
        <w:tc>
          <w:tcPr>
            <w:tcW w:w="3417" w:type="dxa"/>
            <w:vAlign w:val="center"/>
          </w:tcPr>
          <w:p w:rsidR="00754EB6" w:rsidDel="004753AE" w:rsidRDefault="00754EB6" w:rsidP="008E6384">
            <w:pPr>
              <w:pStyle w:val="NoSpacing"/>
              <w:rPr>
                <w:del w:id="824" w:author="Dhaliwal, Sukhman" w:date="2019-12-05T10:59:00Z"/>
              </w:rPr>
            </w:pPr>
          </w:p>
        </w:tc>
        <w:tc>
          <w:tcPr>
            <w:tcW w:w="3418" w:type="dxa"/>
            <w:vAlign w:val="center"/>
          </w:tcPr>
          <w:p w:rsidR="00754EB6" w:rsidDel="004753AE" w:rsidRDefault="00754EB6" w:rsidP="008E6384">
            <w:pPr>
              <w:pStyle w:val="NoSpacing"/>
              <w:rPr>
                <w:del w:id="825" w:author="Dhaliwal, Sukhman" w:date="2019-12-05T10:59:00Z"/>
              </w:rPr>
            </w:pPr>
          </w:p>
        </w:tc>
      </w:tr>
      <w:tr w:rsidR="00754EB6" w:rsidDel="004753AE" w:rsidTr="008E6384">
        <w:trPr>
          <w:trHeight w:val="532"/>
          <w:del w:id="826" w:author="Dhaliwal, Sukhman" w:date="2019-12-05T10:59:00Z"/>
        </w:trPr>
        <w:tc>
          <w:tcPr>
            <w:tcW w:w="2515" w:type="dxa"/>
            <w:vAlign w:val="center"/>
          </w:tcPr>
          <w:p w:rsidR="00754EB6" w:rsidRPr="008E6384" w:rsidDel="004753AE" w:rsidRDefault="001A572A" w:rsidP="008E6384">
            <w:pPr>
              <w:pStyle w:val="NoSpacing"/>
              <w:rPr>
                <w:del w:id="827" w:author="Dhaliwal, Sukhman" w:date="2019-12-05T10:59:00Z"/>
                <w:sz w:val="20"/>
              </w:rPr>
            </w:pPr>
            <w:del w:id="828" w:author="Dhaliwal, Sukhman" w:date="2019-12-05T10:59:00Z">
              <w:r w:rsidRPr="008E6384" w:rsidDel="004753AE">
                <w:rPr>
                  <w:sz w:val="20"/>
                </w:rPr>
                <w:delText>Red Hat Enterprise</w:delText>
              </w:r>
              <w:r w:rsidRPr="008E6384" w:rsidDel="004753AE">
                <w:rPr>
                  <w:sz w:val="20"/>
                </w:rPr>
                <w:br/>
                <w:delText>(IBM Summit)</w:delText>
              </w:r>
            </w:del>
          </w:p>
        </w:tc>
        <w:tc>
          <w:tcPr>
            <w:tcW w:w="3417" w:type="dxa"/>
            <w:vAlign w:val="center"/>
          </w:tcPr>
          <w:p w:rsidR="00754EB6" w:rsidDel="004753AE" w:rsidRDefault="00754EB6" w:rsidP="008E6384">
            <w:pPr>
              <w:pStyle w:val="NoSpacing"/>
              <w:rPr>
                <w:del w:id="829" w:author="Dhaliwal, Sukhman" w:date="2019-12-05T10:59:00Z"/>
              </w:rPr>
            </w:pPr>
          </w:p>
        </w:tc>
        <w:tc>
          <w:tcPr>
            <w:tcW w:w="3418" w:type="dxa"/>
            <w:vAlign w:val="center"/>
          </w:tcPr>
          <w:p w:rsidR="00754EB6" w:rsidDel="004753AE" w:rsidRDefault="00754EB6" w:rsidP="008E6384">
            <w:pPr>
              <w:pStyle w:val="NoSpacing"/>
              <w:rPr>
                <w:del w:id="830" w:author="Dhaliwal, Sukhman" w:date="2019-12-05T10:59:00Z"/>
              </w:rPr>
            </w:pPr>
          </w:p>
        </w:tc>
      </w:tr>
      <w:tr w:rsidR="00754EB6" w:rsidDel="004753AE" w:rsidTr="008E6384">
        <w:trPr>
          <w:trHeight w:val="532"/>
          <w:del w:id="831" w:author="Dhaliwal, Sukhman" w:date="2019-12-05T10:59:00Z"/>
        </w:trPr>
        <w:tc>
          <w:tcPr>
            <w:tcW w:w="2515" w:type="dxa"/>
            <w:vAlign w:val="center"/>
          </w:tcPr>
          <w:p w:rsidR="00754EB6" w:rsidRPr="008E6384" w:rsidDel="004753AE" w:rsidRDefault="001A572A" w:rsidP="008E6384">
            <w:pPr>
              <w:pStyle w:val="NoSpacing"/>
              <w:rPr>
                <w:del w:id="832" w:author="Dhaliwal, Sukhman" w:date="2019-12-05T10:59:00Z"/>
                <w:sz w:val="20"/>
              </w:rPr>
            </w:pPr>
            <w:del w:id="833" w:author="Dhaliwal, Sukhman" w:date="2019-12-05T10:59:00Z">
              <w:r w:rsidRPr="008E6384" w:rsidDel="004753AE">
                <w:rPr>
                  <w:sz w:val="20"/>
                </w:rPr>
                <w:delText xml:space="preserve">QNX </w:delText>
              </w:r>
              <w:r w:rsidRPr="008E6384" w:rsidDel="004753AE">
                <w:rPr>
                  <w:sz w:val="20"/>
                </w:rPr>
                <w:br/>
                <w:delText>(Blackberry)</w:delText>
              </w:r>
            </w:del>
          </w:p>
        </w:tc>
        <w:tc>
          <w:tcPr>
            <w:tcW w:w="3417" w:type="dxa"/>
            <w:vAlign w:val="center"/>
          </w:tcPr>
          <w:p w:rsidR="00754EB6" w:rsidDel="004753AE" w:rsidRDefault="00754EB6" w:rsidP="008E6384">
            <w:pPr>
              <w:pStyle w:val="NoSpacing"/>
              <w:rPr>
                <w:del w:id="834" w:author="Dhaliwal, Sukhman" w:date="2019-12-05T10:59:00Z"/>
              </w:rPr>
            </w:pPr>
          </w:p>
        </w:tc>
        <w:tc>
          <w:tcPr>
            <w:tcW w:w="3418" w:type="dxa"/>
            <w:vAlign w:val="center"/>
          </w:tcPr>
          <w:p w:rsidR="00754EB6" w:rsidDel="004753AE" w:rsidRDefault="00754EB6" w:rsidP="008E6384">
            <w:pPr>
              <w:pStyle w:val="NoSpacing"/>
              <w:rPr>
                <w:del w:id="835" w:author="Dhaliwal, Sukhman" w:date="2019-12-05T10:59:00Z"/>
              </w:rPr>
            </w:pPr>
          </w:p>
        </w:tc>
      </w:tr>
      <w:tr w:rsidR="001A572A" w:rsidDel="004753AE" w:rsidTr="008E6384">
        <w:trPr>
          <w:trHeight w:val="532"/>
          <w:del w:id="836" w:author="Dhaliwal, Sukhman" w:date="2019-12-05T10:59:00Z"/>
        </w:trPr>
        <w:tc>
          <w:tcPr>
            <w:tcW w:w="2515" w:type="dxa"/>
            <w:vAlign w:val="center"/>
          </w:tcPr>
          <w:p w:rsidR="001A572A" w:rsidRPr="008E6384" w:rsidDel="004753AE" w:rsidRDefault="001A572A" w:rsidP="008E6384">
            <w:pPr>
              <w:pStyle w:val="NoSpacing"/>
              <w:rPr>
                <w:del w:id="837" w:author="Dhaliwal, Sukhman" w:date="2019-12-05T10:59:00Z"/>
                <w:sz w:val="20"/>
              </w:rPr>
            </w:pPr>
            <w:del w:id="838" w:author="Dhaliwal, Sukhman" w:date="2019-12-05T10:59:00Z">
              <w:r w:rsidRPr="008E6384" w:rsidDel="004753AE">
                <w:rPr>
                  <w:sz w:val="20"/>
                </w:rPr>
                <w:delText xml:space="preserve">VxWorks </w:delText>
              </w:r>
              <w:r w:rsidR="008E6384" w:rsidRPr="008E6384" w:rsidDel="004753AE">
                <w:rPr>
                  <w:sz w:val="20"/>
                </w:rPr>
                <w:br/>
              </w:r>
              <w:r w:rsidRPr="008E6384" w:rsidDel="004753AE">
                <w:rPr>
                  <w:sz w:val="20"/>
                </w:rPr>
                <w:delText>(Wind River)</w:delText>
              </w:r>
            </w:del>
          </w:p>
        </w:tc>
        <w:tc>
          <w:tcPr>
            <w:tcW w:w="3417" w:type="dxa"/>
            <w:vAlign w:val="center"/>
          </w:tcPr>
          <w:p w:rsidR="001A572A" w:rsidDel="004753AE" w:rsidRDefault="001A572A" w:rsidP="008E6384">
            <w:pPr>
              <w:pStyle w:val="NoSpacing"/>
              <w:rPr>
                <w:del w:id="839" w:author="Dhaliwal, Sukhman" w:date="2019-12-05T10:59:00Z"/>
              </w:rPr>
            </w:pPr>
          </w:p>
        </w:tc>
        <w:tc>
          <w:tcPr>
            <w:tcW w:w="3418" w:type="dxa"/>
            <w:vAlign w:val="center"/>
          </w:tcPr>
          <w:p w:rsidR="001A572A" w:rsidDel="004753AE" w:rsidRDefault="001A572A" w:rsidP="008E6384">
            <w:pPr>
              <w:pStyle w:val="NoSpacing"/>
              <w:rPr>
                <w:del w:id="840" w:author="Dhaliwal, Sukhman" w:date="2019-12-05T10:59:00Z"/>
              </w:rPr>
            </w:pPr>
          </w:p>
        </w:tc>
      </w:tr>
      <w:tr w:rsidR="008E6384" w:rsidDel="004753AE" w:rsidTr="008E6384">
        <w:trPr>
          <w:trHeight w:val="532"/>
          <w:del w:id="841" w:author="Dhaliwal, Sukhman" w:date="2019-12-05T10:59:00Z"/>
        </w:trPr>
        <w:tc>
          <w:tcPr>
            <w:tcW w:w="2515" w:type="dxa"/>
            <w:vAlign w:val="center"/>
          </w:tcPr>
          <w:p w:rsidR="008E6384" w:rsidRPr="008E6384" w:rsidDel="004753AE" w:rsidRDefault="008E6384" w:rsidP="008E6384">
            <w:pPr>
              <w:pStyle w:val="NoSpacing"/>
              <w:rPr>
                <w:del w:id="842" w:author="Dhaliwal, Sukhman" w:date="2019-12-05T10:59:00Z"/>
                <w:sz w:val="20"/>
              </w:rPr>
            </w:pPr>
            <w:del w:id="843" w:author="Dhaliwal, Sukhman" w:date="2019-12-05T10:59:00Z">
              <w:r w:rsidRPr="008E6384" w:rsidDel="004753AE">
                <w:rPr>
                  <w:sz w:val="20"/>
                </w:rPr>
                <w:delText xml:space="preserve">AOSP </w:delText>
              </w:r>
              <w:r w:rsidRPr="008E6384" w:rsidDel="004753AE">
                <w:rPr>
                  <w:sz w:val="20"/>
                </w:rPr>
                <w:br/>
                <w:delText>(Android Alphabet)</w:delText>
              </w:r>
            </w:del>
          </w:p>
        </w:tc>
        <w:tc>
          <w:tcPr>
            <w:tcW w:w="3417" w:type="dxa"/>
            <w:vAlign w:val="center"/>
          </w:tcPr>
          <w:p w:rsidR="008E6384" w:rsidDel="004753AE" w:rsidRDefault="008E6384" w:rsidP="008E6384">
            <w:pPr>
              <w:pStyle w:val="NoSpacing"/>
              <w:rPr>
                <w:del w:id="844" w:author="Dhaliwal, Sukhman" w:date="2019-12-05T10:59:00Z"/>
              </w:rPr>
            </w:pPr>
          </w:p>
        </w:tc>
        <w:tc>
          <w:tcPr>
            <w:tcW w:w="3418" w:type="dxa"/>
            <w:vAlign w:val="center"/>
          </w:tcPr>
          <w:p w:rsidR="008E6384" w:rsidDel="004753AE" w:rsidRDefault="008E6384" w:rsidP="008E6384">
            <w:pPr>
              <w:pStyle w:val="NoSpacing"/>
              <w:rPr>
                <w:del w:id="845" w:author="Dhaliwal, Sukhman" w:date="2019-12-05T10:59:00Z"/>
              </w:rPr>
            </w:pPr>
          </w:p>
        </w:tc>
      </w:tr>
      <w:tr w:rsidR="008E6384" w:rsidDel="004753AE" w:rsidTr="008E6384">
        <w:trPr>
          <w:trHeight w:val="532"/>
          <w:del w:id="846" w:author="Dhaliwal, Sukhman" w:date="2019-12-05T10:59:00Z"/>
        </w:trPr>
        <w:tc>
          <w:tcPr>
            <w:tcW w:w="2515" w:type="dxa"/>
            <w:vAlign w:val="center"/>
          </w:tcPr>
          <w:p w:rsidR="008E6384" w:rsidRPr="008E6384" w:rsidDel="004753AE" w:rsidRDefault="008E6384" w:rsidP="008E6384">
            <w:pPr>
              <w:pStyle w:val="NoSpacing"/>
              <w:rPr>
                <w:del w:id="847" w:author="Dhaliwal, Sukhman" w:date="2019-12-05T10:59:00Z"/>
                <w:sz w:val="20"/>
              </w:rPr>
            </w:pPr>
            <w:del w:id="848" w:author="Dhaliwal, Sukhman" w:date="2019-12-05T10:59:00Z">
              <w:r w:rsidRPr="008E6384" w:rsidDel="004753AE">
                <w:rPr>
                  <w:sz w:val="20"/>
                </w:rPr>
                <w:delText xml:space="preserve">Ubuntu </w:delText>
              </w:r>
              <w:r w:rsidRPr="008E6384" w:rsidDel="004753AE">
                <w:rPr>
                  <w:sz w:val="20"/>
                </w:rPr>
                <w:br/>
                <w:delText>(Linux)</w:delText>
              </w:r>
            </w:del>
          </w:p>
        </w:tc>
        <w:tc>
          <w:tcPr>
            <w:tcW w:w="3417" w:type="dxa"/>
            <w:vAlign w:val="center"/>
          </w:tcPr>
          <w:p w:rsidR="008E6384" w:rsidDel="004753AE" w:rsidRDefault="008E6384" w:rsidP="008E6384">
            <w:pPr>
              <w:pStyle w:val="NoSpacing"/>
              <w:rPr>
                <w:del w:id="849" w:author="Dhaliwal, Sukhman" w:date="2019-12-05T10:59:00Z"/>
              </w:rPr>
            </w:pPr>
          </w:p>
        </w:tc>
        <w:tc>
          <w:tcPr>
            <w:tcW w:w="3418" w:type="dxa"/>
            <w:vAlign w:val="center"/>
          </w:tcPr>
          <w:p w:rsidR="008E6384" w:rsidDel="004753AE" w:rsidRDefault="008E6384" w:rsidP="008E6384">
            <w:pPr>
              <w:pStyle w:val="NoSpacing"/>
              <w:rPr>
                <w:del w:id="850" w:author="Dhaliwal, Sukhman" w:date="2019-12-05T10:59:00Z"/>
              </w:rPr>
            </w:pPr>
          </w:p>
        </w:tc>
      </w:tr>
      <w:tr w:rsidR="008E6384" w:rsidDel="004753AE" w:rsidTr="008E6384">
        <w:trPr>
          <w:trHeight w:val="532"/>
          <w:del w:id="851" w:author="Dhaliwal, Sukhman" w:date="2019-12-05T10:59:00Z"/>
        </w:trPr>
        <w:tc>
          <w:tcPr>
            <w:tcW w:w="2515" w:type="dxa"/>
            <w:vAlign w:val="center"/>
          </w:tcPr>
          <w:p w:rsidR="008E6384" w:rsidRPr="008E6384" w:rsidDel="004753AE" w:rsidRDefault="008E6384" w:rsidP="008E6384">
            <w:pPr>
              <w:pStyle w:val="NoSpacing"/>
              <w:rPr>
                <w:del w:id="852" w:author="Dhaliwal, Sukhman" w:date="2019-12-05T10:59:00Z"/>
                <w:sz w:val="20"/>
              </w:rPr>
            </w:pPr>
            <w:del w:id="853" w:author="Dhaliwal, Sukhman" w:date="2019-12-05T10:59:00Z">
              <w:r w:rsidRPr="008E6384" w:rsidDel="004753AE">
                <w:rPr>
                  <w:sz w:val="20"/>
                </w:rPr>
                <w:delText xml:space="preserve">z/OS </w:delText>
              </w:r>
              <w:r w:rsidRPr="008E6384" w:rsidDel="004753AE">
                <w:rPr>
                  <w:sz w:val="20"/>
                </w:rPr>
                <w:br/>
                <w:delText>(IBM)</w:delText>
              </w:r>
            </w:del>
          </w:p>
        </w:tc>
        <w:tc>
          <w:tcPr>
            <w:tcW w:w="3417" w:type="dxa"/>
            <w:vAlign w:val="center"/>
          </w:tcPr>
          <w:p w:rsidR="008E6384" w:rsidDel="004753AE" w:rsidRDefault="008E6384" w:rsidP="008E6384">
            <w:pPr>
              <w:pStyle w:val="NoSpacing"/>
              <w:rPr>
                <w:del w:id="854" w:author="Dhaliwal, Sukhman" w:date="2019-12-05T10:59:00Z"/>
              </w:rPr>
            </w:pPr>
          </w:p>
        </w:tc>
        <w:tc>
          <w:tcPr>
            <w:tcW w:w="3418" w:type="dxa"/>
            <w:vAlign w:val="center"/>
          </w:tcPr>
          <w:p w:rsidR="008E6384" w:rsidDel="004753AE" w:rsidRDefault="008E6384" w:rsidP="008E6384">
            <w:pPr>
              <w:pStyle w:val="NoSpacing"/>
              <w:rPr>
                <w:del w:id="855" w:author="Dhaliwal, Sukhman" w:date="2019-12-05T10:59:00Z"/>
              </w:rPr>
            </w:pPr>
          </w:p>
        </w:tc>
      </w:tr>
      <w:tr w:rsidR="008E6384" w:rsidDel="004753AE" w:rsidTr="008E6384">
        <w:trPr>
          <w:trHeight w:val="532"/>
          <w:del w:id="856" w:author="Dhaliwal, Sukhman" w:date="2019-12-05T10:59:00Z"/>
        </w:trPr>
        <w:tc>
          <w:tcPr>
            <w:tcW w:w="2515" w:type="dxa"/>
            <w:vAlign w:val="center"/>
          </w:tcPr>
          <w:p w:rsidR="008E6384" w:rsidRPr="008E6384" w:rsidDel="004753AE" w:rsidRDefault="008E6384" w:rsidP="008E6384">
            <w:pPr>
              <w:pStyle w:val="NoSpacing"/>
              <w:rPr>
                <w:del w:id="857" w:author="Dhaliwal, Sukhman" w:date="2019-12-05T10:59:00Z"/>
                <w:sz w:val="20"/>
              </w:rPr>
            </w:pPr>
            <w:del w:id="858" w:author="Dhaliwal, Sukhman" w:date="2019-12-05T10:59:00Z">
              <w:r w:rsidRPr="008E6384" w:rsidDel="004753AE">
                <w:rPr>
                  <w:sz w:val="20"/>
                </w:rPr>
                <w:delText xml:space="preserve">Solaris </w:delText>
              </w:r>
              <w:r w:rsidRPr="008E6384" w:rsidDel="004753AE">
                <w:rPr>
                  <w:sz w:val="20"/>
                </w:rPr>
                <w:br/>
                <w:delText>(Oracle)</w:delText>
              </w:r>
            </w:del>
          </w:p>
        </w:tc>
        <w:tc>
          <w:tcPr>
            <w:tcW w:w="3417" w:type="dxa"/>
            <w:vAlign w:val="center"/>
          </w:tcPr>
          <w:p w:rsidR="008E6384" w:rsidDel="004753AE" w:rsidRDefault="008E6384" w:rsidP="008E6384">
            <w:pPr>
              <w:pStyle w:val="NoSpacing"/>
              <w:rPr>
                <w:del w:id="859" w:author="Dhaliwal, Sukhman" w:date="2019-12-05T10:59:00Z"/>
              </w:rPr>
            </w:pPr>
          </w:p>
        </w:tc>
        <w:tc>
          <w:tcPr>
            <w:tcW w:w="3418" w:type="dxa"/>
            <w:vAlign w:val="center"/>
          </w:tcPr>
          <w:p w:rsidR="008E6384" w:rsidDel="004753AE" w:rsidRDefault="008E6384" w:rsidP="008E6384">
            <w:pPr>
              <w:pStyle w:val="NoSpacing"/>
              <w:rPr>
                <w:del w:id="860" w:author="Dhaliwal, Sukhman" w:date="2019-12-05T10:59:00Z"/>
              </w:rPr>
            </w:pPr>
          </w:p>
        </w:tc>
      </w:tr>
      <w:tr w:rsidR="008E6384" w:rsidDel="004753AE" w:rsidTr="008E6384">
        <w:trPr>
          <w:trHeight w:val="532"/>
          <w:del w:id="861" w:author="Dhaliwal, Sukhman" w:date="2019-12-05T10:59:00Z"/>
        </w:trPr>
        <w:tc>
          <w:tcPr>
            <w:tcW w:w="2515" w:type="dxa"/>
            <w:vAlign w:val="center"/>
          </w:tcPr>
          <w:p w:rsidR="008E6384" w:rsidRPr="008E6384" w:rsidDel="004753AE" w:rsidRDefault="008E6384" w:rsidP="008E6384">
            <w:pPr>
              <w:pStyle w:val="NoSpacing"/>
              <w:rPr>
                <w:del w:id="862" w:author="Dhaliwal, Sukhman" w:date="2019-12-05T10:59:00Z"/>
                <w:sz w:val="20"/>
              </w:rPr>
            </w:pPr>
            <w:del w:id="863" w:author="Dhaliwal, Sukhman" w:date="2019-12-05T10:59:00Z">
              <w:r w:rsidRPr="008E6384" w:rsidDel="004753AE">
                <w:rPr>
                  <w:sz w:val="20"/>
                </w:rPr>
                <w:delText xml:space="preserve">HP-UX </w:delText>
              </w:r>
              <w:r w:rsidRPr="008E6384" w:rsidDel="004753AE">
                <w:rPr>
                  <w:sz w:val="20"/>
                </w:rPr>
                <w:br/>
                <w:delText>(Hewlett Packard)</w:delText>
              </w:r>
            </w:del>
          </w:p>
        </w:tc>
        <w:tc>
          <w:tcPr>
            <w:tcW w:w="3417" w:type="dxa"/>
            <w:vAlign w:val="center"/>
          </w:tcPr>
          <w:p w:rsidR="008E6384" w:rsidDel="004753AE" w:rsidRDefault="008E6384" w:rsidP="008E6384">
            <w:pPr>
              <w:pStyle w:val="NoSpacing"/>
              <w:rPr>
                <w:del w:id="864" w:author="Dhaliwal, Sukhman" w:date="2019-12-05T10:59:00Z"/>
              </w:rPr>
            </w:pPr>
          </w:p>
        </w:tc>
        <w:tc>
          <w:tcPr>
            <w:tcW w:w="3418" w:type="dxa"/>
            <w:vAlign w:val="center"/>
          </w:tcPr>
          <w:p w:rsidR="008E6384" w:rsidDel="004753AE" w:rsidRDefault="008E6384" w:rsidP="008E6384">
            <w:pPr>
              <w:pStyle w:val="NoSpacing"/>
              <w:rPr>
                <w:del w:id="865" w:author="Dhaliwal, Sukhman" w:date="2019-12-05T10:59:00Z"/>
              </w:rPr>
            </w:pPr>
          </w:p>
        </w:tc>
      </w:tr>
      <w:tr w:rsidR="008E6384" w:rsidDel="004753AE" w:rsidTr="008E6384">
        <w:trPr>
          <w:trHeight w:val="532"/>
          <w:del w:id="866" w:author="Dhaliwal, Sukhman" w:date="2019-12-05T10:59:00Z"/>
        </w:trPr>
        <w:tc>
          <w:tcPr>
            <w:tcW w:w="2515" w:type="dxa"/>
            <w:vAlign w:val="center"/>
          </w:tcPr>
          <w:p w:rsidR="008E6384" w:rsidRPr="008E6384" w:rsidDel="004753AE" w:rsidRDefault="008E6384" w:rsidP="008E6384">
            <w:pPr>
              <w:pStyle w:val="NoSpacing"/>
              <w:rPr>
                <w:del w:id="867" w:author="Dhaliwal, Sukhman" w:date="2019-12-05T10:59:00Z"/>
                <w:sz w:val="20"/>
              </w:rPr>
            </w:pPr>
            <w:del w:id="868" w:author="Dhaliwal, Sukhman" w:date="2019-12-05T10:59:00Z">
              <w:r w:rsidRPr="008E6384" w:rsidDel="004753AE">
                <w:rPr>
                  <w:sz w:val="20"/>
                </w:rPr>
                <w:delText xml:space="preserve">Windows NT </w:delText>
              </w:r>
              <w:r w:rsidRPr="008E6384" w:rsidDel="004753AE">
                <w:rPr>
                  <w:sz w:val="20"/>
                </w:rPr>
                <w:br/>
                <w:delText>(Windows Server)</w:delText>
              </w:r>
            </w:del>
          </w:p>
        </w:tc>
        <w:tc>
          <w:tcPr>
            <w:tcW w:w="3417" w:type="dxa"/>
            <w:vAlign w:val="center"/>
          </w:tcPr>
          <w:p w:rsidR="008E6384" w:rsidDel="004753AE" w:rsidRDefault="008E6384" w:rsidP="008E6384">
            <w:pPr>
              <w:pStyle w:val="NoSpacing"/>
              <w:rPr>
                <w:del w:id="869" w:author="Dhaliwal, Sukhman" w:date="2019-12-05T10:59:00Z"/>
              </w:rPr>
            </w:pPr>
          </w:p>
        </w:tc>
        <w:tc>
          <w:tcPr>
            <w:tcW w:w="3418" w:type="dxa"/>
            <w:vAlign w:val="center"/>
          </w:tcPr>
          <w:p w:rsidR="008E6384" w:rsidDel="004753AE" w:rsidRDefault="008E6384" w:rsidP="008E6384">
            <w:pPr>
              <w:pStyle w:val="NoSpacing"/>
              <w:rPr>
                <w:del w:id="870" w:author="Dhaliwal, Sukhman" w:date="2019-12-05T10:59:00Z"/>
              </w:rPr>
            </w:pPr>
          </w:p>
        </w:tc>
      </w:tr>
      <w:tr w:rsidR="008E6384" w:rsidDel="004753AE" w:rsidTr="008E6384">
        <w:trPr>
          <w:trHeight w:val="532"/>
          <w:del w:id="871" w:author="Dhaliwal, Sukhman" w:date="2019-12-05T10:59:00Z"/>
        </w:trPr>
        <w:tc>
          <w:tcPr>
            <w:tcW w:w="2515" w:type="dxa"/>
            <w:vAlign w:val="center"/>
          </w:tcPr>
          <w:p w:rsidR="008E6384" w:rsidRPr="008E6384" w:rsidDel="004753AE" w:rsidRDefault="008E6384" w:rsidP="008E6384">
            <w:pPr>
              <w:pStyle w:val="NoSpacing"/>
              <w:rPr>
                <w:del w:id="872" w:author="Dhaliwal, Sukhman" w:date="2019-12-05T10:59:00Z"/>
                <w:sz w:val="20"/>
              </w:rPr>
            </w:pPr>
            <w:del w:id="873" w:author="Dhaliwal, Sukhman" w:date="2019-12-05T10:59:00Z">
              <w:r w:rsidRPr="008E6384" w:rsidDel="004753AE">
                <w:rPr>
                  <w:sz w:val="20"/>
                </w:rPr>
                <w:delText>Red Hat Enterprise</w:delText>
              </w:r>
              <w:r w:rsidRPr="008E6384" w:rsidDel="004753AE">
                <w:rPr>
                  <w:sz w:val="20"/>
                </w:rPr>
                <w:br/>
                <w:delText>(IBM Summit)</w:delText>
              </w:r>
            </w:del>
          </w:p>
        </w:tc>
        <w:tc>
          <w:tcPr>
            <w:tcW w:w="3417" w:type="dxa"/>
            <w:vAlign w:val="center"/>
          </w:tcPr>
          <w:p w:rsidR="008E6384" w:rsidDel="004753AE" w:rsidRDefault="008E6384" w:rsidP="008E6384">
            <w:pPr>
              <w:pStyle w:val="NoSpacing"/>
              <w:rPr>
                <w:del w:id="874" w:author="Dhaliwal, Sukhman" w:date="2019-12-05T10:59:00Z"/>
              </w:rPr>
            </w:pPr>
          </w:p>
        </w:tc>
        <w:tc>
          <w:tcPr>
            <w:tcW w:w="3418" w:type="dxa"/>
            <w:vAlign w:val="center"/>
          </w:tcPr>
          <w:p w:rsidR="008E6384" w:rsidDel="004753AE" w:rsidRDefault="008E6384" w:rsidP="008E6384">
            <w:pPr>
              <w:pStyle w:val="NoSpacing"/>
              <w:rPr>
                <w:del w:id="875" w:author="Dhaliwal, Sukhman" w:date="2019-12-05T10:59:00Z"/>
              </w:rPr>
            </w:pPr>
          </w:p>
        </w:tc>
      </w:tr>
      <w:tr w:rsidR="008E6384" w:rsidDel="004753AE" w:rsidTr="008E6384">
        <w:trPr>
          <w:trHeight w:val="532"/>
          <w:del w:id="876" w:author="Dhaliwal, Sukhman" w:date="2019-12-05T10:59:00Z"/>
        </w:trPr>
        <w:tc>
          <w:tcPr>
            <w:tcW w:w="2515" w:type="dxa"/>
            <w:vAlign w:val="center"/>
          </w:tcPr>
          <w:p w:rsidR="008E6384" w:rsidRPr="008E6384" w:rsidDel="004753AE" w:rsidRDefault="008E6384" w:rsidP="008E6384">
            <w:pPr>
              <w:pStyle w:val="NoSpacing"/>
              <w:rPr>
                <w:del w:id="877" w:author="Dhaliwal, Sukhman" w:date="2019-12-05T10:59:00Z"/>
                <w:sz w:val="20"/>
              </w:rPr>
            </w:pPr>
            <w:del w:id="878" w:author="Dhaliwal, Sukhman" w:date="2019-12-05T10:59:00Z">
              <w:r w:rsidRPr="008E6384" w:rsidDel="004753AE">
                <w:rPr>
                  <w:sz w:val="20"/>
                </w:rPr>
                <w:delText xml:space="preserve">QNX </w:delText>
              </w:r>
              <w:r w:rsidRPr="008E6384" w:rsidDel="004753AE">
                <w:rPr>
                  <w:sz w:val="20"/>
                </w:rPr>
                <w:br/>
                <w:delText>(Blackberry)</w:delText>
              </w:r>
            </w:del>
          </w:p>
        </w:tc>
        <w:tc>
          <w:tcPr>
            <w:tcW w:w="3417" w:type="dxa"/>
            <w:vAlign w:val="center"/>
          </w:tcPr>
          <w:p w:rsidR="008E6384" w:rsidDel="004753AE" w:rsidRDefault="008E6384" w:rsidP="008E6384">
            <w:pPr>
              <w:pStyle w:val="NoSpacing"/>
              <w:rPr>
                <w:del w:id="879" w:author="Dhaliwal, Sukhman" w:date="2019-12-05T10:59:00Z"/>
              </w:rPr>
            </w:pPr>
          </w:p>
        </w:tc>
        <w:tc>
          <w:tcPr>
            <w:tcW w:w="3418" w:type="dxa"/>
            <w:vAlign w:val="center"/>
          </w:tcPr>
          <w:p w:rsidR="008E6384" w:rsidDel="004753AE" w:rsidRDefault="008E6384" w:rsidP="008E6384">
            <w:pPr>
              <w:pStyle w:val="NoSpacing"/>
              <w:rPr>
                <w:del w:id="880" w:author="Dhaliwal, Sukhman" w:date="2019-12-05T10:59:00Z"/>
              </w:rPr>
            </w:pPr>
          </w:p>
        </w:tc>
      </w:tr>
      <w:tr w:rsidR="008E6384" w:rsidDel="004753AE" w:rsidTr="008E6384">
        <w:trPr>
          <w:trHeight w:val="532"/>
          <w:del w:id="881" w:author="Dhaliwal, Sukhman" w:date="2019-12-05T10:59:00Z"/>
        </w:trPr>
        <w:tc>
          <w:tcPr>
            <w:tcW w:w="2515" w:type="dxa"/>
            <w:vAlign w:val="center"/>
          </w:tcPr>
          <w:p w:rsidR="008E6384" w:rsidRPr="008E6384" w:rsidDel="004753AE" w:rsidRDefault="008E6384" w:rsidP="008E6384">
            <w:pPr>
              <w:pStyle w:val="NoSpacing"/>
              <w:rPr>
                <w:del w:id="882" w:author="Dhaliwal, Sukhman" w:date="2019-12-05T10:59:00Z"/>
                <w:sz w:val="20"/>
              </w:rPr>
            </w:pPr>
            <w:del w:id="883" w:author="Dhaliwal, Sukhman" w:date="2019-12-05T10:59:00Z">
              <w:r w:rsidRPr="008E6384" w:rsidDel="004753AE">
                <w:rPr>
                  <w:sz w:val="20"/>
                </w:rPr>
                <w:delText xml:space="preserve">VxWorks </w:delText>
              </w:r>
              <w:r w:rsidDel="004753AE">
                <w:rPr>
                  <w:sz w:val="20"/>
                </w:rPr>
                <w:br/>
              </w:r>
              <w:r w:rsidRPr="008E6384" w:rsidDel="004753AE">
                <w:rPr>
                  <w:sz w:val="20"/>
                </w:rPr>
                <w:delText>(Wind River)</w:delText>
              </w:r>
            </w:del>
          </w:p>
        </w:tc>
        <w:tc>
          <w:tcPr>
            <w:tcW w:w="3417" w:type="dxa"/>
            <w:vAlign w:val="center"/>
          </w:tcPr>
          <w:p w:rsidR="008E6384" w:rsidDel="004753AE" w:rsidRDefault="008E6384" w:rsidP="008E6384">
            <w:pPr>
              <w:pStyle w:val="NoSpacing"/>
              <w:rPr>
                <w:del w:id="884" w:author="Dhaliwal, Sukhman" w:date="2019-12-05T10:59:00Z"/>
              </w:rPr>
            </w:pPr>
          </w:p>
        </w:tc>
        <w:tc>
          <w:tcPr>
            <w:tcW w:w="3418" w:type="dxa"/>
            <w:vAlign w:val="center"/>
          </w:tcPr>
          <w:p w:rsidR="008E6384" w:rsidDel="004753AE" w:rsidRDefault="008E6384" w:rsidP="008E6384">
            <w:pPr>
              <w:pStyle w:val="NoSpacing"/>
              <w:rPr>
                <w:del w:id="885" w:author="Dhaliwal, Sukhman" w:date="2019-12-05T10:59:00Z"/>
              </w:rPr>
            </w:pPr>
          </w:p>
        </w:tc>
      </w:tr>
      <w:tr w:rsidR="008E6384" w:rsidDel="004753AE" w:rsidTr="008E6384">
        <w:trPr>
          <w:trHeight w:val="532"/>
          <w:del w:id="886" w:author="Dhaliwal, Sukhman" w:date="2019-12-05T10:59:00Z"/>
        </w:trPr>
        <w:tc>
          <w:tcPr>
            <w:tcW w:w="2515" w:type="dxa"/>
            <w:vAlign w:val="center"/>
          </w:tcPr>
          <w:p w:rsidR="008E6384" w:rsidRPr="008E6384" w:rsidDel="004753AE" w:rsidRDefault="008E6384" w:rsidP="008E6384">
            <w:pPr>
              <w:pStyle w:val="NoSpacing"/>
              <w:rPr>
                <w:del w:id="887" w:author="Dhaliwal, Sukhman" w:date="2019-12-05T10:59:00Z"/>
                <w:sz w:val="20"/>
              </w:rPr>
            </w:pPr>
            <w:del w:id="888" w:author="Dhaliwal, Sukhman" w:date="2019-12-05T10:59:00Z">
              <w:r w:rsidRPr="008E6384" w:rsidDel="004753AE">
                <w:rPr>
                  <w:sz w:val="20"/>
                </w:rPr>
                <w:delText xml:space="preserve">AOSP </w:delText>
              </w:r>
              <w:r w:rsidRPr="008E6384" w:rsidDel="004753AE">
                <w:rPr>
                  <w:sz w:val="20"/>
                </w:rPr>
                <w:br/>
                <w:delText>(Android Alphabet)</w:delText>
              </w:r>
            </w:del>
          </w:p>
        </w:tc>
        <w:tc>
          <w:tcPr>
            <w:tcW w:w="3417" w:type="dxa"/>
            <w:vAlign w:val="center"/>
          </w:tcPr>
          <w:p w:rsidR="008E6384" w:rsidDel="004753AE" w:rsidRDefault="008E6384" w:rsidP="008E6384">
            <w:pPr>
              <w:pStyle w:val="NoSpacing"/>
              <w:rPr>
                <w:del w:id="889" w:author="Dhaliwal, Sukhman" w:date="2019-12-05T10:59:00Z"/>
              </w:rPr>
            </w:pPr>
          </w:p>
        </w:tc>
        <w:tc>
          <w:tcPr>
            <w:tcW w:w="3418" w:type="dxa"/>
            <w:vAlign w:val="center"/>
          </w:tcPr>
          <w:p w:rsidR="008E6384" w:rsidDel="004753AE" w:rsidRDefault="008E6384" w:rsidP="008E6384">
            <w:pPr>
              <w:pStyle w:val="NoSpacing"/>
              <w:rPr>
                <w:del w:id="890" w:author="Dhaliwal, Sukhman" w:date="2019-12-05T10:59:00Z"/>
              </w:rPr>
            </w:pPr>
          </w:p>
        </w:tc>
      </w:tr>
      <w:tr w:rsidR="008E6384" w:rsidDel="004753AE" w:rsidTr="008E6384">
        <w:trPr>
          <w:trHeight w:val="532"/>
          <w:del w:id="891" w:author="Dhaliwal, Sukhman" w:date="2019-12-05T10:59:00Z"/>
        </w:trPr>
        <w:tc>
          <w:tcPr>
            <w:tcW w:w="2515" w:type="dxa"/>
            <w:vAlign w:val="center"/>
          </w:tcPr>
          <w:p w:rsidR="008E6384" w:rsidDel="004753AE" w:rsidRDefault="008E6384" w:rsidP="008E6384">
            <w:pPr>
              <w:pStyle w:val="NoSpacing"/>
              <w:rPr>
                <w:del w:id="892" w:author="Dhaliwal, Sukhman" w:date="2019-12-05T10:59:00Z"/>
                <w:sz w:val="22"/>
              </w:rPr>
            </w:pPr>
          </w:p>
        </w:tc>
        <w:tc>
          <w:tcPr>
            <w:tcW w:w="3417" w:type="dxa"/>
            <w:vAlign w:val="center"/>
          </w:tcPr>
          <w:p w:rsidR="008E6384" w:rsidDel="004753AE" w:rsidRDefault="008E6384" w:rsidP="008E6384">
            <w:pPr>
              <w:pStyle w:val="NoSpacing"/>
              <w:rPr>
                <w:del w:id="893" w:author="Dhaliwal, Sukhman" w:date="2019-12-05T10:59:00Z"/>
              </w:rPr>
            </w:pPr>
          </w:p>
        </w:tc>
        <w:tc>
          <w:tcPr>
            <w:tcW w:w="3418" w:type="dxa"/>
            <w:vAlign w:val="center"/>
          </w:tcPr>
          <w:p w:rsidR="008E6384" w:rsidDel="004753AE" w:rsidRDefault="008E6384" w:rsidP="008E6384">
            <w:pPr>
              <w:pStyle w:val="NoSpacing"/>
              <w:rPr>
                <w:del w:id="894" w:author="Dhaliwal, Sukhman" w:date="2019-12-05T10:59:00Z"/>
              </w:rPr>
            </w:pPr>
          </w:p>
        </w:tc>
      </w:tr>
      <w:tr w:rsidR="008E6384" w:rsidDel="004753AE" w:rsidTr="008E6384">
        <w:trPr>
          <w:trHeight w:val="532"/>
          <w:del w:id="895" w:author="Dhaliwal, Sukhman" w:date="2019-12-05T10:59:00Z"/>
        </w:trPr>
        <w:tc>
          <w:tcPr>
            <w:tcW w:w="2515" w:type="dxa"/>
            <w:vAlign w:val="center"/>
          </w:tcPr>
          <w:p w:rsidR="008E6384" w:rsidDel="004753AE" w:rsidRDefault="008E6384" w:rsidP="008E6384">
            <w:pPr>
              <w:pStyle w:val="NoSpacing"/>
              <w:rPr>
                <w:del w:id="896" w:author="Dhaliwal, Sukhman" w:date="2019-12-05T10:59:00Z"/>
                <w:sz w:val="22"/>
              </w:rPr>
            </w:pPr>
          </w:p>
        </w:tc>
        <w:tc>
          <w:tcPr>
            <w:tcW w:w="3417" w:type="dxa"/>
            <w:vAlign w:val="center"/>
          </w:tcPr>
          <w:p w:rsidR="008E6384" w:rsidDel="004753AE" w:rsidRDefault="008E6384" w:rsidP="008E6384">
            <w:pPr>
              <w:pStyle w:val="NoSpacing"/>
              <w:rPr>
                <w:del w:id="897" w:author="Dhaliwal, Sukhman" w:date="2019-12-05T10:59:00Z"/>
              </w:rPr>
            </w:pPr>
          </w:p>
        </w:tc>
        <w:tc>
          <w:tcPr>
            <w:tcW w:w="3418" w:type="dxa"/>
            <w:vAlign w:val="center"/>
          </w:tcPr>
          <w:p w:rsidR="008E6384" w:rsidDel="004753AE" w:rsidRDefault="008E6384" w:rsidP="008E6384">
            <w:pPr>
              <w:pStyle w:val="NoSpacing"/>
              <w:rPr>
                <w:del w:id="898" w:author="Dhaliwal, Sukhman" w:date="2019-12-05T10:59:00Z"/>
              </w:rPr>
            </w:pPr>
          </w:p>
        </w:tc>
      </w:tr>
      <w:tr w:rsidR="008E6384" w:rsidDel="004753AE" w:rsidTr="008E6384">
        <w:trPr>
          <w:trHeight w:val="532"/>
          <w:del w:id="899" w:author="Dhaliwal, Sukhman" w:date="2019-12-05T10:59:00Z"/>
        </w:trPr>
        <w:tc>
          <w:tcPr>
            <w:tcW w:w="2515" w:type="dxa"/>
            <w:vAlign w:val="center"/>
          </w:tcPr>
          <w:p w:rsidR="008E6384" w:rsidDel="004753AE" w:rsidRDefault="008E6384" w:rsidP="008E6384">
            <w:pPr>
              <w:pStyle w:val="NoSpacing"/>
              <w:rPr>
                <w:del w:id="900" w:author="Dhaliwal, Sukhman" w:date="2019-12-05T10:59:00Z"/>
                <w:sz w:val="22"/>
              </w:rPr>
            </w:pPr>
          </w:p>
        </w:tc>
        <w:tc>
          <w:tcPr>
            <w:tcW w:w="3417" w:type="dxa"/>
            <w:vAlign w:val="center"/>
          </w:tcPr>
          <w:p w:rsidR="008E6384" w:rsidDel="004753AE" w:rsidRDefault="008E6384" w:rsidP="008E6384">
            <w:pPr>
              <w:pStyle w:val="NoSpacing"/>
              <w:rPr>
                <w:del w:id="901" w:author="Dhaliwal, Sukhman" w:date="2019-12-05T10:59:00Z"/>
              </w:rPr>
            </w:pPr>
          </w:p>
        </w:tc>
        <w:tc>
          <w:tcPr>
            <w:tcW w:w="3418" w:type="dxa"/>
            <w:vAlign w:val="center"/>
          </w:tcPr>
          <w:p w:rsidR="008E6384" w:rsidDel="004753AE" w:rsidRDefault="008E6384" w:rsidP="008E6384">
            <w:pPr>
              <w:pStyle w:val="NoSpacing"/>
              <w:rPr>
                <w:del w:id="902" w:author="Dhaliwal, Sukhman" w:date="2019-12-05T10:59:00Z"/>
              </w:rPr>
            </w:pPr>
          </w:p>
        </w:tc>
      </w:tr>
      <w:tr w:rsidR="008E6384" w:rsidDel="004753AE" w:rsidTr="0040471C">
        <w:trPr>
          <w:trHeight w:val="368"/>
          <w:del w:id="903" w:author="Dhaliwal, Sukhman" w:date="2019-12-05T10:59:00Z"/>
        </w:trPr>
        <w:tc>
          <w:tcPr>
            <w:tcW w:w="2515" w:type="dxa"/>
            <w:vAlign w:val="center"/>
          </w:tcPr>
          <w:p w:rsidR="008E6384" w:rsidDel="004753AE" w:rsidRDefault="008E6384" w:rsidP="008E6384">
            <w:pPr>
              <w:pStyle w:val="NoSpacing"/>
              <w:rPr>
                <w:del w:id="904" w:author="Dhaliwal, Sukhman" w:date="2019-12-05T10:59:00Z"/>
                <w:sz w:val="22"/>
              </w:rPr>
            </w:pPr>
          </w:p>
        </w:tc>
        <w:tc>
          <w:tcPr>
            <w:tcW w:w="3417" w:type="dxa"/>
            <w:vAlign w:val="center"/>
          </w:tcPr>
          <w:p w:rsidR="008E6384" w:rsidDel="004753AE" w:rsidRDefault="008E6384" w:rsidP="008E6384">
            <w:pPr>
              <w:pStyle w:val="NoSpacing"/>
              <w:rPr>
                <w:del w:id="905" w:author="Dhaliwal, Sukhman" w:date="2019-12-05T10:59:00Z"/>
              </w:rPr>
            </w:pPr>
          </w:p>
        </w:tc>
        <w:tc>
          <w:tcPr>
            <w:tcW w:w="3418" w:type="dxa"/>
            <w:vAlign w:val="center"/>
          </w:tcPr>
          <w:p w:rsidR="008E6384" w:rsidDel="004753AE" w:rsidRDefault="008E6384" w:rsidP="008E6384">
            <w:pPr>
              <w:pStyle w:val="NoSpacing"/>
              <w:rPr>
                <w:del w:id="906" w:author="Dhaliwal, Sukhman" w:date="2019-12-05T10:59:00Z"/>
              </w:rPr>
            </w:pPr>
          </w:p>
        </w:tc>
      </w:tr>
    </w:tbl>
    <w:p w:rsidR="00231589" w:rsidRDefault="00231589" w:rsidP="00D11D63">
      <w:pPr>
        <w:pStyle w:val="NoSpacing"/>
      </w:pPr>
    </w:p>
    <w:sectPr w:rsidR="00231589" w:rsidSect="00754EB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9F8"/>
    <w:multiLevelType w:val="hybridMultilevel"/>
    <w:tmpl w:val="4EE0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10"/>
  </w:num>
  <w:num w:numId="7">
    <w:abstractNumId w:val="8"/>
  </w:num>
  <w:num w:numId="8">
    <w:abstractNumId w:val="11"/>
  </w:num>
  <w:num w:numId="9">
    <w:abstractNumId w:val="9"/>
  </w:num>
  <w:num w:numId="10">
    <w:abstractNumId w:val="0"/>
  </w:num>
  <w:num w:numId="11">
    <w:abstractNumId w:val="1"/>
  </w:num>
  <w:num w:numId="1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haliwal, Sukhman">
    <w15:presenceInfo w15:providerId="None" w15:userId="Dhaliwal, Suk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3107E"/>
    <w:rsid w:val="000B0188"/>
    <w:rsid w:val="0010277C"/>
    <w:rsid w:val="001A572A"/>
    <w:rsid w:val="00231589"/>
    <w:rsid w:val="002358C6"/>
    <w:rsid w:val="002727B0"/>
    <w:rsid w:val="0028757A"/>
    <w:rsid w:val="002D3C55"/>
    <w:rsid w:val="002E6B10"/>
    <w:rsid w:val="0040471C"/>
    <w:rsid w:val="00450685"/>
    <w:rsid w:val="004753AE"/>
    <w:rsid w:val="004942CF"/>
    <w:rsid w:val="004E21F0"/>
    <w:rsid w:val="00562815"/>
    <w:rsid w:val="005D2C30"/>
    <w:rsid w:val="006602F8"/>
    <w:rsid w:val="00684FAC"/>
    <w:rsid w:val="006C1B23"/>
    <w:rsid w:val="00754EB6"/>
    <w:rsid w:val="007942AA"/>
    <w:rsid w:val="0086406E"/>
    <w:rsid w:val="008E6384"/>
    <w:rsid w:val="0093113E"/>
    <w:rsid w:val="00A7252A"/>
    <w:rsid w:val="00AA0432"/>
    <w:rsid w:val="00AD1608"/>
    <w:rsid w:val="00B377EA"/>
    <w:rsid w:val="00BA4925"/>
    <w:rsid w:val="00BC53F5"/>
    <w:rsid w:val="00C01B76"/>
    <w:rsid w:val="00C577B3"/>
    <w:rsid w:val="00CA764B"/>
    <w:rsid w:val="00D11D63"/>
    <w:rsid w:val="00DB7BF3"/>
    <w:rsid w:val="00DE31CE"/>
    <w:rsid w:val="00E51A99"/>
    <w:rsid w:val="00E52D34"/>
    <w:rsid w:val="00E57BDE"/>
    <w:rsid w:val="00E714A6"/>
    <w:rsid w:val="00EF1040"/>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8E3F"/>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53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3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1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10</Pages>
  <Words>5321</Words>
  <Characters>30335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Sukhman</cp:lastModifiedBy>
  <cp:revision>19</cp:revision>
  <dcterms:created xsi:type="dcterms:W3CDTF">2019-05-13T15:07:00Z</dcterms:created>
  <dcterms:modified xsi:type="dcterms:W3CDTF">2019-12-11T15:08:00Z</dcterms:modified>
</cp:coreProperties>
</file>